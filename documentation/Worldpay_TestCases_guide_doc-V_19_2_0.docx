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94" w:rsidRPr="007A5A94" w:rsidRDefault="00DA739C" w:rsidP="007A5A94">
      <w:pPr>
        <w:pStyle w:val="Title"/>
        <w:jc w:val="right"/>
        <w:rPr>
          <w:b/>
          <w:sz w:val="72"/>
          <w:szCs w:val="72"/>
        </w:rPr>
      </w:pPr>
      <w:bookmarkStart w:id="0" w:name="_Toc18396389"/>
      <w:r w:rsidRPr="00DA739C">
        <w:rPr>
          <w:b/>
          <w:sz w:val="72"/>
          <w:szCs w:val="72"/>
        </w:rPr>
        <w:t>World</w:t>
      </w:r>
      <w:r w:rsidR="00C04461">
        <w:rPr>
          <w:b/>
          <w:sz w:val="72"/>
          <w:szCs w:val="72"/>
        </w:rPr>
        <w:t>p</w:t>
      </w:r>
      <w:r w:rsidRPr="00DA739C">
        <w:rPr>
          <w:b/>
          <w:sz w:val="72"/>
          <w:szCs w:val="72"/>
        </w:rPr>
        <w:t xml:space="preserve">ay </w:t>
      </w:r>
      <w:ins w:id="1" w:author="Nishikant ." w:date="2019-09-03T14:59:00Z">
        <w:r w:rsidR="004D7B43">
          <w:rPr>
            <w:b/>
            <w:sz w:val="72"/>
            <w:szCs w:val="72"/>
          </w:rPr>
          <w:t>Testing Guide</w:t>
        </w:r>
      </w:ins>
      <w:del w:id="2" w:author="Nishikant ." w:date="2019-09-03T14:59:00Z">
        <w:r w:rsidRPr="00DA739C" w:rsidDel="004D7B43">
          <w:rPr>
            <w:b/>
            <w:sz w:val="72"/>
            <w:szCs w:val="72"/>
          </w:rPr>
          <w:delText>Integration</w:delText>
        </w:r>
      </w:del>
    </w:p>
    <w:p w:rsidR="007A5A94" w:rsidRPr="007A5A94" w:rsidRDefault="007A5A94" w:rsidP="007A5A94"/>
    <w:p w:rsidR="007A5A94" w:rsidRPr="009738D9" w:rsidRDefault="006C333E" w:rsidP="007A5A94">
      <w:pPr>
        <w:pStyle w:val="Version"/>
        <w:rPr>
          <w:rFonts w:asciiTheme="majorHAnsi" w:hAnsiTheme="majorHAnsi"/>
        </w:rPr>
      </w:pPr>
      <w:r>
        <w:rPr>
          <w:rFonts w:asciiTheme="majorHAnsi" w:hAnsiTheme="majorHAnsi"/>
        </w:rPr>
        <w:t>Version 19.2.0</w:t>
      </w:r>
    </w:p>
    <w:p w:rsidR="007A5A94" w:rsidRDefault="007A5A94" w:rsidP="007A5A94">
      <w:bookmarkStart w:id="3" w:name="O_109"/>
      <w:bookmarkEnd w:id="3"/>
    </w:p>
    <w:p w:rsidR="002B4368" w:rsidRDefault="006C333E" w:rsidP="003A546F">
      <w:pPr>
        <w:spacing w:line="240" w:lineRule="auto"/>
        <w:jc w:val="center"/>
        <w:rPr>
          <w:rFonts w:ascii="Arial" w:hAnsi="Arial"/>
          <w:b/>
          <w:noProof/>
          <w:sz w:val="36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6188710" cy="1949450"/>
            <wp:effectExtent l="19050" t="0" r="2540" b="0"/>
            <wp:docPr id="7" name="Picture 6" descr="1564578945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5789452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68" w:rsidRDefault="002B4368" w:rsidP="003A546F">
      <w:pPr>
        <w:spacing w:line="240" w:lineRule="auto"/>
        <w:jc w:val="center"/>
        <w:rPr>
          <w:rFonts w:ascii="Arial" w:hAnsi="Arial"/>
          <w:b/>
          <w:noProof/>
          <w:sz w:val="36"/>
        </w:rPr>
      </w:pPr>
    </w:p>
    <w:p w:rsidR="003A546F" w:rsidRPr="00F10C2D" w:rsidRDefault="006A124E" w:rsidP="003A546F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59721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3A546F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DA739C" w:rsidRDefault="00DA739C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DA739C" w:rsidRPr="00F10C2D" w:rsidRDefault="00DA739C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2B23DB" w:rsidRDefault="002B23DB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</w:p>
    <w:bookmarkStart w:id="4" w:name="_Toc78862409"/>
    <w:bookmarkEnd w:id="0"/>
    <w:p w:rsidR="0019445C" w:rsidRDefault="00906988">
      <w:pPr>
        <w:pStyle w:val="TOC1"/>
        <w:tabs>
          <w:tab w:val="left" w:pos="440"/>
          <w:tab w:val="right" w:leader="dot" w:pos="9736"/>
        </w:tabs>
        <w:rPr>
          <w:ins w:id="5" w:author="Nishikant ." w:date="2019-09-03T15:52:00Z"/>
          <w:b w:val="0"/>
          <w:bCs w:val="0"/>
          <w:caps w:val="0"/>
          <w:noProof/>
          <w:sz w:val="22"/>
          <w:szCs w:val="22"/>
        </w:rPr>
      </w:pPr>
      <w:r w:rsidRPr="009529AD">
        <w:rPr>
          <w:rFonts w:asciiTheme="majorHAnsi" w:eastAsiaTheme="majorEastAsia" w:hAnsiTheme="majorHAnsi" w:cstheme="majorBidi"/>
          <w:spacing w:val="5"/>
          <w:sz w:val="52"/>
          <w:szCs w:val="52"/>
        </w:rPr>
        <w:lastRenderedPageBreak/>
        <w:fldChar w:fldCharType="begin"/>
      </w:r>
      <w:r w:rsidR="003D2F4B" w:rsidRPr="009529AD">
        <w:rPr>
          <w:rFonts w:asciiTheme="majorHAnsi" w:eastAsiaTheme="majorEastAsia" w:hAnsiTheme="majorHAnsi" w:cstheme="majorBidi"/>
          <w:spacing w:val="5"/>
          <w:sz w:val="52"/>
          <w:szCs w:val="52"/>
        </w:rPr>
        <w:instrText xml:space="preserve"> TOC \o "1-3" \h \z \u </w:instrText>
      </w:r>
      <w:r w:rsidRPr="009529AD">
        <w:rPr>
          <w:rFonts w:asciiTheme="majorHAnsi" w:eastAsiaTheme="majorEastAsia" w:hAnsiTheme="majorHAnsi" w:cstheme="majorBidi"/>
          <w:spacing w:val="5"/>
          <w:sz w:val="52"/>
          <w:szCs w:val="52"/>
        </w:rPr>
        <w:fldChar w:fldCharType="separate"/>
      </w:r>
      <w:ins w:id="6" w:author="Nishikant ." w:date="2019-09-03T15:52:00Z">
        <w:r w:rsidR="0019445C" w:rsidRPr="000941B8">
          <w:rPr>
            <w:rStyle w:val="Hyperlink"/>
            <w:noProof/>
          </w:rPr>
          <w:fldChar w:fldCharType="begin"/>
        </w:r>
        <w:r w:rsidR="0019445C" w:rsidRPr="000941B8">
          <w:rPr>
            <w:rStyle w:val="Hyperlink"/>
            <w:noProof/>
          </w:rPr>
          <w:instrText xml:space="preserve"> </w:instrText>
        </w:r>
        <w:r w:rsidR="0019445C">
          <w:rPr>
            <w:noProof/>
          </w:rPr>
          <w:instrText>HYPERLINK \l "_Toc18418370"</w:instrText>
        </w:r>
        <w:r w:rsidR="0019445C" w:rsidRPr="000941B8">
          <w:rPr>
            <w:rStyle w:val="Hyperlink"/>
            <w:noProof/>
          </w:rPr>
          <w:instrText xml:space="preserve"> </w:instrText>
        </w:r>
        <w:r w:rsidR="0019445C" w:rsidRPr="000941B8">
          <w:rPr>
            <w:rStyle w:val="Hyperlink"/>
            <w:noProof/>
          </w:rPr>
        </w:r>
        <w:r w:rsidR="0019445C" w:rsidRPr="000941B8">
          <w:rPr>
            <w:rStyle w:val="Hyperlink"/>
            <w:noProof/>
          </w:rPr>
          <w:fldChar w:fldCharType="separate"/>
        </w:r>
        <w:r w:rsidR="0019445C" w:rsidRPr="000941B8">
          <w:rPr>
            <w:rStyle w:val="Hyperlink"/>
            <w:noProof/>
          </w:rPr>
          <w:t>1.</w:t>
        </w:r>
        <w:r w:rsidR="0019445C">
          <w:rPr>
            <w:b w:val="0"/>
            <w:bCs w:val="0"/>
            <w:caps w:val="0"/>
            <w:noProof/>
            <w:sz w:val="22"/>
            <w:szCs w:val="22"/>
          </w:rPr>
          <w:tab/>
        </w:r>
        <w:r w:rsidR="0019445C" w:rsidRPr="000941B8">
          <w:rPr>
            <w:rStyle w:val="Hyperlink"/>
            <w:noProof/>
          </w:rPr>
          <w:t>SUMMARY</w:t>
        </w:r>
        <w:r w:rsidR="0019445C">
          <w:rPr>
            <w:noProof/>
            <w:webHidden/>
          </w:rPr>
          <w:tab/>
        </w:r>
        <w:r w:rsidR="0019445C">
          <w:rPr>
            <w:noProof/>
            <w:webHidden/>
          </w:rPr>
          <w:fldChar w:fldCharType="begin"/>
        </w:r>
        <w:r w:rsidR="0019445C">
          <w:rPr>
            <w:noProof/>
            <w:webHidden/>
          </w:rPr>
          <w:instrText xml:space="preserve"> PAGEREF _Toc18418370 \h </w:instrText>
        </w:r>
        <w:r w:rsidR="0019445C">
          <w:rPr>
            <w:noProof/>
            <w:webHidden/>
          </w:rPr>
        </w:r>
      </w:ins>
      <w:r w:rsidR="0019445C">
        <w:rPr>
          <w:noProof/>
          <w:webHidden/>
        </w:rPr>
        <w:fldChar w:fldCharType="separate"/>
      </w:r>
      <w:ins w:id="7" w:author="Nishikant ." w:date="2019-09-03T15:52:00Z">
        <w:r w:rsidR="0019445C">
          <w:rPr>
            <w:noProof/>
            <w:webHidden/>
          </w:rPr>
          <w:t>3</w:t>
        </w:r>
        <w:r w:rsidR="0019445C">
          <w:rPr>
            <w:noProof/>
            <w:webHidden/>
          </w:rPr>
          <w:fldChar w:fldCharType="end"/>
        </w:r>
        <w:r w:rsidR="0019445C" w:rsidRPr="000941B8">
          <w:rPr>
            <w:rStyle w:val="Hyperlink"/>
            <w:noProof/>
          </w:rPr>
          <w:fldChar w:fldCharType="end"/>
        </w:r>
      </w:ins>
    </w:p>
    <w:p w:rsidR="0019445C" w:rsidRDefault="0019445C">
      <w:pPr>
        <w:pStyle w:val="TOC2"/>
        <w:tabs>
          <w:tab w:val="right" w:leader="dot" w:pos="9736"/>
        </w:tabs>
        <w:rPr>
          <w:ins w:id="8" w:author="Nishikant ." w:date="2019-09-03T15:52:00Z"/>
          <w:smallCaps w:val="0"/>
          <w:noProof/>
          <w:sz w:val="22"/>
          <w:szCs w:val="22"/>
        </w:rPr>
      </w:pPr>
      <w:ins w:id="9" w:author="Nishikant ." w:date="2019-09-03T15:52:00Z">
        <w:r w:rsidRPr="000941B8">
          <w:rPr>
            <w:rStyle w:val="Hyperlink"/>
            <w:noProof/>
          </w:rPr>
          <w:fldChar w:fldCharType="begin"/>
        </w:r>
        <w:r w:rsidRPr="000941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"_Toc18418372"</w:instrText>
        </w:r>
        <w:r w:rsidRPr="000941B8">
          <w:rPr>
            <w:rStyle w:val="Hyperlink"/>
            <w:noProof/>
          </w:rPr>
          <w:instrText xml:space="preserve"> </w:instrText>
        </w:r>
        <w:r w:rsidRPr="000941B8">
          <w:rPr>
            <w:rStyle w:val="Hyperlink"/>
            <w:noProof/>
          </w:rPr>
        </w:r>
        <w:r w:rsidRPr="000941B8">
          <w:rPr>
            <w:rStyle w:val="Hyperlink"/>
            <w:noProof/>
          </w:rPr>
          <w:fldChar w:fldCharType="separate"/>
        </w:r>
        <w:r w:rsidRPr="000941B8">
          <w:rPr>
            <w:rStyle w:val="Hyperlink"/>
            <w:rFonts w:ascii="Times New Roman" w:hAnsi="Times New Roman" w:cs="Times New Roman"/>
            <w:b/>
            <w:noProof/>
          </w:rPr>
          <w:t>1.1 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_Toc18418372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" w:author="Nishikant ." w:date="2019-09-03T15:52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0941B8">
          <w:rPr>
            <w:rStyle w:val="Hyperlink"/>
            <w:noProof/>
          </w:rPr>
          <w:fldChar w:fldCharType="end"/>
        </w:r>
      </w:ins>
    </w:p>
    <w:p w:rsidR="0019445C" w:rsidRDefault="0019445C">
      <w:pPr>
        <w:pStyle w:val="TOC2"/>
        <w:tabs>
          <w:tab w:val="right" w:leader="dot" w:pos="9736"/>
        </w:tabs>
        <w:rPr>
          <w:ins w:id="11" w:author="Nishikant ." w:date="2019-09-03T15:52:00Z"/>
          <w:smallCaps w:val="0"/>
          <w:noProof/>
          <w:sz w:val="22"/>
          <w:szCs w:val="22"/>
        </w:rPr>
      </w:pPr>
      <w:ins w:id="12" w:author="Nishikant ." w:date="2019-09-03T15:52:00Z">
        <w:r w:rsidRPr="000941B8">
          <w:rPr>
            <w:rStyle w:val="Hyperlink"/>
            <w:noProof/>
          </w:rPr>
          <w:fldChar w:fldCharType="begin"/>
        </w:r>
        <w:r w:rsidRPr="000941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"_Toc18418373"</w:instrText>
        </w:r>
        <w:r w:rsidRPr="000941B8">
          <w:rPr>
            <w:rStyle w:val="Hyperlink"/>
            <w:noProof/>
          </w:rPr>
          <w:instrText xml:space="preserve"> </w:instrText>
        </w:r>
        <w:r w:rsidRPr="000941B8">
          <w:rPr>
            <w:rStyle w:val="Hyperlink"/>
            <w:noProof/>
          </w:rPr>
        </w:r>
        <w:r w:rsidRPr="000941B8">
          <w:rPr>
            <w:rStyle w:val="Hyperlink"/>
            <w:noProof/>
          </w:rPr>
          <w:fldChar w:fldCharType="separate"/>
        </w:r>
        <w:r w:rsidRPr="000941B8">
          <w:rPr>
            <w:rStyle w:val="Hyperlink"/>
            <w:rFonts w:ascii="Times New Roman" w:hAnsi="Times New Roman"/>
            <w:noProof/>
          </w:rPr>
          <w:t>1.2  TEST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_Toc18418373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" w:author="Nishikant ." w:date="2019-09-03T15:52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0941B8">
          <w:rPr>
            <w:rStyle w:val="Hyperlink"/>
            <w:noProof/>
          </w:rPr>
          <w:fldChar w:fldCharType="end"/>
        </w:r>
      </w:ins>
    </w:p>
    <w:p w:rsidR="0019445C" w:rsidRDefault="0019445C">
      <w:pPr>
        <w:pStyle w:val="TOC2"/>
        <w:tabs>
          <w:tab w:val="right" w:leader="dot" w:pos="9736"/>
        </w:tabs>
        <w:rPr>
          <w:ins w:id="14" w:author="Nishikant ." w:date="2019-09-03T15:52:00Z"/>
          <w:smallCaps w:val="0"/>
          <w:noProof/>
          <w:sz w:val="22"/>
          <w:szCs w:val="22"/>
        </w:rPr>
      </w:pPr>
      <w:ins w:id="15" w:author="Nishikant ." w:date="2019-09-03T15:52:00Z">
        <w:r w:rsidRPr="000941B8">
          <w:rPr>
            <w:rStyle w:val="Hyperlink"/>
            <w:noProof/>
          </w:rPr>
          <w:fldChar w:fldCharType="begin"/>
        </w:r>
        <w:r w:rsidRPr="000941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"_Toc18418374"</w:instrText>
        </w:r>
        <w:r w:rsidRPr="000941B8">
          <w:rPr>
            <w:rStyle w:val="Hyperlink"/>
            <w:noProof/>
          </w:rPr>
          <w:instrText xml:space="preserve"> </w:instrText>
        </w:r>
        <w:r w:rsidRPr="000941B8">
          <w:rPr>
            <w:rStyle w:val="Hyperlink"/>
            <w:noProof/>
          </w:rPr>
        </w:r>
        <w:r w:rsidRPr="000941B8">
          <w:rPr>
            <w:rStyle w:val="Hyperlink"/>
            <w:noProof/>
          </w:rPr>
          <w:fldChar w:fldCharType="separate"/>
        </w:r>
        <w:r w:rsidRPr="000941B8">
          <w:rPr>
            <w:rStyle w:val="Hyperlink"/>
            <w:rFonts w:ascii="Times New Roman" w:eastAsia="Times New Roman" w:hAnsi="Times New Roman"/>
            <w:noProof/>
          </w:rPr>
          <w:t>1.3 Automation test suit for functional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_Toc18418374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" w:author="Nishikant ." w:date="2019-09-03T15:52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0941B8">
          <w:rPr>
            <w:rStyle w:val="Hyperlink"/>
            <w:noProof/>
          </w:rPr>
          <w:fldChar w:fldCharType="end"/>
        </w:r>
      </w:ins>
    </w:p>
    <w:p w:rsidR="0019445C" w:rsidRDefault="0019445C">
      <w:pPr>
        <w:pStyle w:val="TOC2"/>
        <w:tabs>
          <w:tab w:val="right" w:leader="dot" w:pos="9736"/>
        </w:tabs>
        <w:rPr>
          <w:ins w:id="17" w:author="Nishikant ." w:date="2019-09-03T15:52:00Z"/>
          <w:smallCaps w:val="0"/>
          <w:noProof/>
          <w:sz w:val="22"/>
          <w:szCs w:val="22"/>
        </w:rPr>
      </w:pPr>
      <w:ins w:id="18" w:author="Nishikant ." w:date="2019-09-03T15:52:00Z">
        <w:r w:rsidRPr="000941B8">
          <w:rPr>
            <w:rStyle w:val="Hyperlink"/>
            <w:noProof/>
          </w:rPr>
          <w:fldChar w:fldCharType="begin"/>
        </w:r>
        <w:r w:rsidRPr="000941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"_Toc18418375"</w:instrText>
        </w:r>
        <w:r w:rsidRPr="000941B8">
          <w:rPr>
            <w:rStyle w:val="Hyperlink"/>
            <w:noProof/>
          </w:rPr>
          <w:instrText xml:space="preserve"> </w:instrText>
        </w:r>
        <w:r w:rsidRPr="000941B8">
          <w:rPr>
            <w:rStyle w:val="Hyperlink"/>
            <w:noProof/>
          </w:rPr>
        </w:r>
        <w:r w:rsidRPr="000941B8">
          <w:rPr>
            <w:rStyle w:val="Hyperlink"/>
            <w:noProof/>
          </w:rPr>
          <w:fldChar w:fldCharType="separate"/>
        </w:r>
        <w:r w:rsidRPr="000941B8">
          <w:rPr>
            <w:rStyle w:val="Hyperlink"/>
            <w:rFonts w:ascii="Times New Roman" w:eastAsia="Times New Roman" w:hAnsi="Times New Roman"/>
            <w:noProof/>
          </w:rPr>
          <w:t>1.4 Automation test suit (Codeceptjs)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_Toc18418375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" w:author="Nishikant ." w:date="2019-09-03T15:52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0941B8">
          <w:rPr>
            <w:rStyle w:val="Hyperlink"/>
            <w:noProof/>
          </w:rPr>
          <w:fldChar w:fldCharType="end"/>
        </w:r>
      </w:ins>
    </w:p>
    <w:p w:rsidR="0019445C" w:rsidRDefault="0019445C">
      <w:pPr>
        <w:pStyle w:val="TOC1"/>
        <w:tabs>
          <w:tab w:val="right" w:leader="dot" w:pos="9736"/>
        </w:tabs>
        <w:rPr>
          <w:ins w:id="20" w:author="Nishikant ." w:date="2019-09-03T15:52:00Z"/>
          <w:b w:val="0"/>
          <w:bCs w:val="0"/>
          <w:caps w:val="0"/>
          <w:noProof/>
          <w:sz w:val="22"/>
          <w:szCs w:val="22"/>
        </w:rPr>
      </w:pPr>
      <w:ins w:id="21" w:author="Nishikant ." w:date="2019-09-03T15:52:00Z">
        <w:r w:rsidRPr="000941B8">
          <w:rPr>
            <w:rStyle w:val="Hyperlink"/>
            <w:noProof/>
          </w:rPr>
          <w:fldChar w:fldCharType="begin"/>
        </w:r>
        <w:r w:rsidRPr="000941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"_Toc18418376"</w:instrText>
        </w:r>
        <w:r w:rsidRPr="000941B8">
          <w:rPr>
            <w:rStyle w:val="Hyperlink"/>
            <w:noProof/>
          </w:rPr>
          <w:instrText xml:space="preserve"> </w:instrText>
        </w:r>
        <w:r w:rsidRPr="000941B8">
          <w:rPr>
            <w:rStyle w:val="Hyperlink"/>
            <w:noProof/>
          </w:rPr>
        </w:r>
        <w:r w:rsidRPr="000941B8">
          <w:rPr>
            <w:rStyle w:val="Hyperlink"/>
            <w:noProof/>
          </w:rPr>
          <w:fldChar w:fldCharType="separate"/>
        </w:r>
        <w:r w:rsidRPr="000941B8">
          <w:rPr>
            <w:rStyle w:val="Hyperlink"/>
            <w:rFonts w:cstheme="minorHAnsi"/>
            <w:noProof/>
          </w:rPr>
          <w:t>APPENDIX  A: APM/Card mapping 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_Toc18418376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Nishikant ." w:date="2019-09-03T15:52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0941B8">
          <w:rPr>
            <w:rStyle w:val="Hyperlink"/>
            <w:noProof/>
          </w:rPr>
          <w:fldChar w:fldCharType="end"/>
        </w:r>
      </w:ins>
    </w:p>
    <w:p w:rsidR="0019445C" w:rsidRDefault="0019445C">
      <w:pPr>
        <w:pStyle w:val="TOC1"/>
        <w:tabs>
          <w:tab w:val="right" w:leader="dot" w:pos="9736"/>
        </w:tabs>
        <w:rPr>
          <w:ins w:id="23" w:author="Nishikant ." w:date="2019-09-03T15:52:00Z"/>
          <w:b w:val="0"/>
          <w:bCs w:val="0"/>
          <w:caps w:val="0"/>
          <w:noProof/>
          <w:sz w:val="22"/>
          <w:szCs w:val="22"/>
        </w:rPr>
      </w:pPr>
      <w:ins w:id="24" w:author="Nishikant ." w:date="2019-09-03T15:52:00Z">
        <w:r w:rsidRPr="000941B8">
          <w:rPr>
            <w:rStyle w:val="Hyperlink"/>
            <w:noProof/>
          </w:rPr>
          <w:fldChar w:fldCharType="begin"/>
        </w:r>
        <w:r w:rsidRPr="000941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"_Toc18418377"</w:instrText>
        </w:r>
        <w:r w:rsidRPr="000941B8">
          <w:rPr>
            <w:rStyle w:val="Hyperlink"/>
            <w:noProof/>
          </w:rPr>
          <w:instrText xml:space="preserve"> </w:instrText>
        </w:r>
        <w:r w:rsidRPr="000941B8">
          <w:rPr>
            <w:rStyle w:val="Hyperlink"/>
            <w:noProof/>
          </w:rPr>
        </w:r>
        <w:r w:rsidRPr="000941B8">
          <w:rPr>
            <w:rStyle w:val="Hyperlink"/>
            <w:noProof/>
          </w:rPr>
          <w:fldChar w:fldCharType="separate"/>
        </w:r>
        <w:r w:rsidRPr="000941B8">
          <w:rPr>
            <w:rStyle w:val="Hyperlink"/>
            <w:rFonts w:cstheme="minorHAnsi"/>
            <w:noProof/>
          </w:rPr>
          <w:t>APPENDIX B: IDEAL Bank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_Toc18418377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Nishikant ." w:date="2019-09-03T15:52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0941B8">
          <w:rPr>
            <w:rStyle w:val="Hyperlink"/>
            <w:noProof/>
          </w:rPr>
          <w:fldChar w:fldCharType="end"/>
        </w:r>
      </w:ins>
    </w:p>
    <w:p w:rsidR="0019445C" w:rsidRDefault="0019445C">
      <w:pPr>
        <w:pStyle w:val="TOC1"/>
        <w:tabs>
          <w:tab w:val="right" w:leader="dot" w:pos="9736"/>
        </w:tabs>
        <w:rPr>
          <w:ins w:id="26" w:author="Nishikant ." w:date="2019-09-03T15:52:00Z"/>
          <w:b w:val="0"/>
          <w:bCs w:val="0"/>
          <w:caps w:val="0"/>
          <w:noProof/>
          <w:sz w:val="22"/>
          <w:szCs w:val="22"/>
        </w:rPr>
      </w:pPr>
      <w:ins w:id="27" w:author="Nishikant ." w:date="2019-09-03T15:52:00Z">
        <w:r w:rsidRPr="000941B8">
          <w:rPr>
            <w:rStyle w:val="Hyperlink"/>
            <w:noProof/>
          </w:rPr>
          <w:fldChar w:fldCharType="begin"/>
        </w:r>
        <w:r w:rsidRPr="000941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"_Toc18418378"</w:instrText>
        </w:r>
        <w:r w:rsidRPr="000941B8">
          <w:rPr>
            <w:rStyle w:val="Hyperlink"/>
            <w:noProof/>
          </w:rPr>
          <w:instrText xml:space="preserve"> </w:instrText>
        </w:r>
        <w:r w:rsidRPr="000941B8">
          <w:rPr>
            <w:rStyle w:val="Hyperlink"/>
            <w:noProof/>
          </w:rPr>
        </w:r>
        <w:r w:rsidRPr="000941B8">
          <w:rPr>
            <w:rStyle w:val="Hyperlink"/>
            <w:noProof/>
          </w:rPr>
          <w:fldChar w:fldCharType="separate"/>
        </w:r>
        <w:r w:rsidRPr="000941B8">
          <w:rPr>
            <w:rStyle w:val="Hyperlink"/>
            <w:rFonts w:cstheme="minorHAnsi"/>
            <w:noProof/>
          </w:rPr>
          <w:t>APPENDIX C: Error Codes and Error Messages for Transaction 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_Toc18418378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Nishikant ." w:date="2019-09-03T15:52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0941B8">
          <w:rPr>
            <w:rStyle w:val="Hyperlink"/>
            <w:noProof/>
          </w:rPr>
          <w:fldChar w:fldCharType="end"/>
        </w:r>
      </w:ins>
    </w:p>
    <w:p w:rsidR="0019445C" w:rsidRDefault="0019445C">
      <w:pPr>
        <w:pStyle w:val="TOC1"/>
        <w:tabs>
          <w:tab w:val="right" w:leader="dot" w:pos="9736"/>
        </w:tabs>
        <w:rPr>
          <w:ins w:id="29" w:author="Nishikant ." w:date="2019-09-03T15:52:00Z"/>
          <w:b w:val="0"/>
          <w:bCs w:val="0"/>
          <w:caps w:val="0"/>
          <w:noProof/>
          <w:sz w:val="22"/>
          <w:szCs w:val="22"/>
        </w:rPr>
      </w:pPr>
      <w:ins w:id="30" w:author="Nishikant ." w:date="2019-09-03T15:52:00Z">
        <w:r w:rsidRPr="000941B8">
          <w:rPr>
            <w:rStyle w:val="Hyperlink"/>
            <w:noProof/>
          </w:rPr>
          <w:fldChar w:fldCharType="begin"/>
        </w:r>
        <w:r w:rsidRPr="000941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"_Toc18418379"</w:instrText>
        </w:r>
        <w:r w:rsidRPr="000941B8">
          <w:rPr>
            <w:rStyle w:val="Hyperlink"/>
            <w:noProof/>
          </w:rPr>
          <w:instrText xml:space="preserve"> </w:instrText>
        </w:r>
        <w:r w:rsidRPr="000941B8">
          <w:rPr>
            <w:rStyle w:val="Hyperlink"/>
            <w:noProof/>
          </w:rPr>
        </w:r>
        <w:r w:rsidRPr="000941B8">
          <w:rPr>
            <w:rStyle w:val="Hyperlink"/>
            <w:noProof/>
          </w:rPr>
          <w:fldChar w:fldCharType="separate"/>
        </w:r>
        <w:r w:rsidRPr="000941B8">
          <w:rPr>
            <w:rStyle w:val="Hyperlink"/>
            <w:rFonts w:cstheme="minorHAnsi"/>
            <w:noProof/>
          </w:rPr>
          <w:t>APPENDIX D: Order Notification and SFCC Order status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_Toc18418379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Nishikant ." w:date="2019-09-03T15:52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0941B8">
          <w:rPr>
            <w:rStyle w:val="Hyperlink"/>
            <w:noProof/>
          </w:rPr>
          <w:fldChar w:fldCharType="end"/>
        </w:r>
      </w:ins>
    </w:p>
    <w:p w:rsidR="0019445C" w:rsidRDefault="0019445C">
      <w:pPr>
        <w:pStyle w:val="TOC1"/>
        <w:tabs>
          <w:tab w:val="right" w:leader="dot" w:pos="9736"/>
        </w:tabs>
        <w:rPr>
          <w:ins w:id="32" w:author="Nishikant ." w:date="2019-09-03T15:52:00Z"/>
          <w:b w:val="0"/>
          <w:bCs w:val="0"/>
          <w:caps w:val="0"/>
          <w:noProof/>
          <w:sz w:val="22"/>
          <w:szCs w:val="22"/>
        </w:rPr>
      </w:pPr>
      <w:ins w:id="33" w:author="Nishikant ." w:date="2019-09-03T15:52:00Z">
        <w:r w:rsidRPr="000941B8">
          <w:rPr>
            <w:rStyle w:val="Hyperlink"/>
            <w:noProof/>
          </w:rPr>
          <w:fldChar w:fldCharType="begin"/>
        </w:r>
        <w:r w:rsidRPr="000941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"_Toc18418380"</w:instrText>
        </w:r>
        <w:r w:rsidRPr="000941B8">
          <w:rPr>
            <w:rStyle w:val="Hyperlink"/>
            <w:noProof/>
          </w:rPr>
          <w:instrText xml:space="preserve"> </w:instrText>
        </w:r>
        <w:r w:rsidRPr="000941B8">
          <w:rPr>
            <w:rStyle w:val="Hyperlink"/>
            <w:noProof/>
          </w:rPr>
        </w:r>
        <w:r w:rsidRPr="000941B8">
          <w:rPr>
            <w:rStyle w:val="Hyperlink"/>
            <w:noProof/>
          </w:rPr>
          <w:fldChar w:fldCharType="separate"/>
        </w:r>
        <w:r w:rsidRPr="000941B8">
          <w:rPr>
            <w:rStyle w:val="Hyperlink"/>
            <w:rFonts w:cstheme="minorHAnsi"/>
            <w:noProof/>
          </w:rPr>
          <w:t>APPENDIX E: Error Codes and Error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_Toc18418380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Nishikant ." w:date="2019-09-03T15:52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0941B8">
          <w:rPr>
            <w:rStyle w:val="Hyperlink"/>
            <w:noProof/>
          </w:rPr>
          <w:fldChar w:fldCharType="end"/>
        </w:r>
      </w:ins>
    </w:p>
    <w:p w:rsidR="004048FA" w:rsidRPr="009529AD" w:rsidDel="0019445C" w:rsidRDefault="004048FA">
      <w:pPr>
        <w:pStyle w:val="TOC1"/>
        <w:tabs>
          <w:tab w:val="left" w:pos="440"/>
          <w:tab w:val="right" w:leader="dot" w:pos="9736"/>
        </w:tabs>
        <w:rPr>
          <w:del w:id="35" w:author="Nishikant ." w:date="2019-09-03T15:52:00Z"/>
          <w:b w:val="0"/>
          <w:bCs w:val="0"/>
          <w:caps w:val="0"/>
          <w:noProof/>
          <w:sz w:val="22"/>
          <w:szCs w:val="22"/>
        </w:rPr>
      </w:pPr>
      <w:del w:id="36" w:author="Nishikant ." w:date="2019-09-03T15:52:00Z">
        <w:r w:rsidRPr="0019445C" w:rsidDel="0019445C">
          <w:rPr>
            <w:noProof/>
            <w:rPrChange w:id="37" w:author="Nishikant ." w:date="2019-09-03T15:52:00Z">
              <w:rPr>
                <w:rStyle w:val="Hyperlink"/>
                <w:noProof/>
                <w:color w:val="auto"/>
              </w:rPr>
            </w:rPrChange>
          </w:rPr>
          <w:delText>1.</w:delText>
        </w:r>
        <w:r w:rsidRPr="009529AD" w:rsidDel="0019445C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19445C" w:rsidDel="0019445C">
          <w:rPr>
            <w:noProof/>
            <w:rPrChange w:id="38" w:author="Nishikant ." w:date="2019-09-03T15:52:00Z">
              <w:rPr>
                <w:rStyle w:val="Hyperlink"/>
                <w:noProof/>
                <w:color w:val="auto"/>
              </w:rPr>
            </w:rPrChange>
          </w:rPr>
          <w:delText>SUMMARY</w:delText>
        </w:r>
        <w:r w:rsidRPr="009529AD" w:rsidDel="0019445C">
          <w:rPr>
            <w:noProof/>
            <w:webHidden/>
          </w:rPr>
          <w:tab/>
          <w:delText>3</w:delText>
        </w:r>
      </w:del>
    </w:p>
    <w:p w:rsidR="004048FA" w:rsidRPr="009529AD" w:rsidDel="0019445C" w:rsidRDefault="004048FA">
      <w:pPr>
        <w:pStyle w:val="TOC2"/>
        <w:tabs>
          <w:tab w:val="right" w:leader="dot" w:pos="9736"/>
        </w:tabs>
        <w:rPr>
          <w:del w:id="39" w:author="Nishikant ." w:date="2019-09-03T15:52:00Z"/>
          <w:smallCaps w:val="0"/>
          <w:noProof/>
          <w:sz w:val="22"/>
          <w:szCs w:val="22"/>
        </w:rPr>
      </w:pPr>
      <w:del w:id="40" w:author="Nishikant ." w:date="2019-09-03T15:52:00Z">
        <w:r w:rsidRPr="0019445C" w:rsidDel="0019445C">
          <w:rPr>
            <w:noProof/>
            <w:rPrChange w:id="41" w:author="Nishikant ." w:date="2019-09-03T15:52:00Z">
              <w:rPr>
                <w:rStyle w:val="Hyperlink"/>
                <w:noProof/>
                <w:color w:val="auto"/>
              </w:rPr>
            </w:rPrChange>
          </w:rPr>
          <w:delText>1.1 TEST CASES</w:delText>
        </w:r>
        <w:r w:rsidRPr="009529AD" w:rsidDel="0019445C">
          <w:rPr>
            <w:noProof/>
            <w:webHidden/>
          </w:rPr>
          <w:tab/>
          <w:delText>3</w:delText>
        </w:r>
      </w:del>
    </w:p>
    <w:p w:rsidR="004048FA" w:rsidRPr="009529AD" w:rsidDel="0019445C" w:rsidRDefault="004048FA">
      <w:pPr>
        <w:pStyle w:val="TOC2"/>
        <w:tabs>
          <w:tab w:val="right" w:leader="dot" w:pos="9736"/>
        </w:tabs>
        <w:rPr>
          <w:del w:id="42" w:author="Nishikant ." w:date="2019-09-03T15:52:00Z"/>
          <w:smallCaps w:val="0"/>
          <w:noProof/>
          <w:sz w:val="22"/>
          <w:szCs w:val="22"/>
        </w:rPr>
      </w:pPr>
      <w:del w:id="43" w:author="Nishikant ." w:date="2019-09-03T15:52:00Z">
        <w:r w:rsidRPr="0019445C" w:rsidDel="0019445C">
          <w:rPr>
            <w:noProof/>
            <w:rPrChange w:id="44" w:author="Nishikant ." w:date="2019-09-03T15:52:00Z">
              <w:rPr>
                <w:rStyle w:val="Hyperlink"/>
                <w:noProof/>
                <w:color w:val="auto"/>
              </w:rPr>
            </w:rPrChange>
          </w:rPr>
          <w:delText>1.2 TEST DATA</w:delText>
        </w:r>
        <w:r w:rsidRPr="009529AD" w:rsidDel="0019445C">
          <w:rPr>
            <w:noProof/>
            <w:webHidden/>
          </w:rPr>
          <w:tab/>
          <w:delText>3</w:delText>
        </w:r>
      </w:del>
    </w:p>
    <w:p w:rsidR="004048FA" w:rsidRPr="009529AD" w:rsidDel="0019445C" w:rsidRDefault="004048FA">
      <w:pPr>
        <w:pStyle w:val="TOC2"/>
        <w:tabs>
          <w:tab w:val="right" w:leader="dot" w:pos="9736"/>
        </w:tabs>
        <w:rPr>
          <w:del w:id="45" w:author="Nishikant ." w:date="2019-09-03T15:52:00Z"/>
          <w:smallCaps w:val="0"/>
          <w:noProof/>
          <w:sz w:val="22"/>
          <w:szCs w:val="22"/>
        </w:rPr>
      </w:pPr>
      <w:del w:id="46" w:author="Nishikant ." w:date="2019-09-03T15:52:00Z">
        <w:r w:rsidRPr="0019445C" w:rsidDel="0019445C">
          <w:rPr>
            <w:rFonts w:eastAsia="Times New Roman"/>
            <w:noProof/>
            <w:rPrChange w:id="47" w:author="Nishikant ." w:date="2019-09-03T15:52:00Z">
              <w:rPr>
                <w:rStyle w:val="Hyperlink"/>
                <w:rFonts w:eastAsia="Times New Roman"/>
                <w:noProof/>
                <w:color w:val="auto"/>
              </w:rPr>
            </w:rPrChange>
          </w:rPr>
          <w:delText>1.3 Automation test suit for functional testing</w:delText>
        </w:r>
        <w:r w:rsidRPr="009529AD" w:rsidDel="0019445C">
          <w:rPr>
            <w:noProof/>
            <w:webHidden/>
          </w:rPr>
          <w:tab/>
          <w:delText>3</w:delText>
        </w:r>
      </w:del>
    </w:p>
    <w:p w:rsidR="004048FA" w:rsidRPr="009529AD" w:rsidDel="0019445C" w:rsidRDefault="004048FA">
      <w:pPr>
        <w:pStyle w:val="TOC2"/>
        <w:tabs>
          <w:tab w:val="right" w:leader="dot" w:pos="9736"/>
        </w:tabs>
        <w:rPr>
          <w:del w:id="48" w:author="Nishikant ." w:date="2019-09-03T15:52:00Z"/>
          <w:smallCaps w:val="0"/>
          <w:noProof/>
          <w:sz w:val="22"/>
          <w:szCs w:val="22"/>
        </w:rPr>
      </w:pPr>
      <w:del w:id="49" w:author="Nishikant ." w:date="2019-09-03T15:52:00Z">
        <w:r w:rsidRPr="0019445C" w:rsidDel="0019445C">
          <w:rPr>
            <w:rFonts w:eastAsia="Times New Roman"/>
            <w:noProof/>
            <w:rPrChange w:id="50" w:author="Nishikant ." w:date="2019-09-03T15:52:00Z">
              <w:rPr>
                <w:rStyle w:val="Hyperlink"/>
                <w:rFonts w:eastAsia="Times New Roman"/>
                <w:noProof/>
                <w:color w:val="auto"/>
              </w:rPr>
            </w:rPrChange>
          </w:rPr>
          <w:delText>1.4 Automation test suit (Codecept js)</w:delText>
        </w:r>
        <w:r w:rsidRPr="009529AD" w:rsidDel="0019445C">
          <w:rPr>
            <w:noProof/>
            <w:webHidden/>
          </w:rPr>
          <w:tab/>
          <w:delText>8</w:delText>
        </w:r>
      </w:del>
    </w:p>
    <w:p w:rsidR="00C62E64" w:rsidDel="0019445C" w:rsidRDefault="00906988">
      <w:pPr>
        <w:pStyle w:val="TOC2"/>
        <w:tabs>
          <w:tab w:val="right" w:leader="dot" w:pos="9736"/>
        </w:tabs>
        <w:rPr>
          <w:del w:id="51" w:author="Nishikant ." w:date="2019-09-03T15:52:00Z"/>
          <w:noProof/>
          <w:sz w:val="22"/>
          <w:szCs w:val="22"/>
        </w:rPr>
        <w:pPrChange w:id="52" w:author="15" w:date="2019-09-03T13:01:00Z">
          <w:pPr>
            <w:pStyle w:val="TOC1"/>
            <w:tabs>
              <w:tab w:val="right" w:leader="dot" w:pos="9736"/>
            </w:tabs>
          </w:pPr>
        </w:pPrChange>
      </w:pPr>
      <w:del w:id="53" w:author="Nishikant ." w:date="2019-09-03T15:52:00Z">
        <w:r w:rsidRPr="0019445C" w:rsidDel="0019445C">
          <w:rPr>
            <w:rFonts w:cstheme="minorHAnsi"/>
            <w:noProof/>
            <w:rPrChange w:id="54" w:author="Nishikant ." w:date="2019-09-03T15:52:00Z">
              <w:rPr>
                <w:rStyle w:val="Hyperlink"/>
                <w:rFonts w:cstheme="minorHAnsi"/>
                <w:noProof/>
                <w:color w:val="auto"/>
              </w:rPr>
            </w:rPrChange>
          </w:rPr>
          <w:delText>APPENDIX A: APM/Card mapping keys</w:delText>
        </w:r>
        <w:r w:rsidRPr="00906988" w:rsidDel="0019445C">
          <w:rPr>
            <w:noProof/>
            <w:webHidden/>
            <w:rPrChange w:id="55" w:author="15" w:date="2019-09-03T13:03:00Z">
              <w:rPr>
                <w:b w:val="0"/>
                <w:bCs w:val="0"/>
                <w:caps w:val="0"/>
                <w:smallCaps/>
                <w:noProof/>
                <w:webHidden/>
                <w:color w:val="0000FF"/>
                <w:u w:val="single"/>
              </w:rPr>
            </w:rPrChange>
          </w:rPr>
          <w:tab/>
          <w:delText>13</w:delText>
        </w:r>
      </w:del>
    </w:p>
    <w:p w:rsidR="004048FA" w:rsidRPr="009529AD" w:rsidDel="0019445C" w:rsidRDefault="003413AC">
      <w:pPr>
        <w:pStyle w:val="TOC1"/>
        <w:tabs>
          <w:tab w:val="right" w:leader="dot" w:pos="9736"/>
        </w:tabs>
        <w:rPr>
          <w:del w:id="56" w:author="Nishikant ." w:date="2019-09-03T15:52:00Z"/>
          <w:b w:val="0"/>
          <w:bCs w:val="0"/>
          <w:caps w:val="0"/>
          <w:noProof/>
          <w:sz w:val="22"/>
          <w:szCs w:val="22"/>
        </w:rPr>
      </w:pPr>
      <w:ins w:id="57" w:author="15" w:date="2019-09-03T13:02:00Z">
        <w:del w:id="58" w:author="Nishikant ." w:date="2019-09-03T15:52:00Z">
          <w:r w:rsidRPr="009529AD" w:rsidDel="0019445C">
            <w:rPr>
              <w:noProof/>
            </w:rPr>
            <w:delText xml:space="preserve">2. </w:delText>
          </w:r>
        </w:del>
      </w:ins>
      <w:del w:id="59" w:author="Nishikant ." w:date="2019-09-03T15:52:00Z">
        <w:r w:rsidR="00906988" w:rsidRPr="0019445C" w:rsidDel="0019445C">
          <w:rPr>
            <w:rFonts w:cstheme="minorHAnsi"/>
            <w:noProof/>
            <w:rPrChange w:id="60" w:author="Nishikant ." w:date="2019-09-03T15:52:00Z">
              <w:rPr>
                <w:rStyle w:val="Hyperlink"/>
                <w:rFonts w:cstheme="minorHAnsi"/>
                <w:noProof/>
              </w:rPr>
            </w:rPrChange>
          </w:rPr>
          <w:delText>APPENDIX B: IDEAL Bank List</w:delText>
        </w:r>
        <w:r w:rsidR="004048FA" w:rsidRPr="009529AD" w:rsidDel="0019445C">
          <w:rPr>
            <w:noProof/>
            <w:webHidden/>
          </w:rPr>
          <w:tab/>
        </w:r>
        <w:r w:rsidR="00906988" w:rsidRPr="00906988" w:rsidDel="0019445C">
          <w:rPr>
            <w:noProof/>
            <w:webHidden/>
            <w:rPrChange w:id="61" w:author="15" w:date="2019-09-03T13:03:00Z">
              <w:rPr>
                <w:noProof/>
                <w:webHidden/>
                <w:color w:val="0000FF"/>
                <w:u w:val="single"/>
              </w:rPr>
            </w:rPrChange>
          </w:rPr>
          <w:delText>15</w:delText>
        </w:r>
      </w:del>
    </w:p>
    <w:p w:rsidR="004048FA" w:rsidRPr="009529AD" w:rsidDel="0019445C" w:rsidRDefault="009529AD">
      <w:pPr>
        <w:pStyle w:val="TOC1"/>
        <w:tabs>
          <w:tab w:val="right" w:leader="dot" w:pos="9736"/>
        </w:tabs>
        <w:rPr>
          <w:del w:id="62" w:author="Nishikant ." w:date="2019-09-03T15:52:00Z"/>
          <w:b w:val="0"/>
          <w:bCs w:val="0"/>
          <w:caps w:val="0"/>
          <w:noProof/>
          <w:sz w:val="22"/>
          <w:szCs w:val="22"/>
        </w:rPr>
      </w:pPr>
      <w:ins w:id="63" w:author="15" w:date="2019-09-03T13:03:00Z">
        <w:del w:id="64" w:author="Nishikant ." w:date="2019-09-03T15:52:00Z">
          <w:r w:rsidRPr="009529AD" w:rsidDel="0019445C">
            <w:rPr>
              <w:noProof/>
            </w:rPr>
            <w:delText xml:space="preserve">3 </w:delText>
          </w:r>
        </w:del>
      </w:ins>
      <w:del w:id="65" w:author="Nishikant ." w:date="2019-09-03T15:52:00Z">
        <w:r w:rsidR="00906988" w:rsidRPr="0019445C" w:rsidDel="0019445C">
          <w:rPr>
            <w:rFonts w:cstheme="minorHAnsi"/>
            <w:noProof/>
            <w:rPrChange w:id="66" w:author="Nishikant ." w:date="2019-09-03T15:52:00Z">
              <w:rPr>
                <w:rStyle w:val="Hyperlink"/>
                <w:rFonts w:cstheme="minorHAnsi"/>
                <w:noProof/>
              </w:rPr>
            </w:rPrChange>
          </w:rPr>
          <w:delText>APPENDIX C: Error Codes and Error Messages for Transaction Notification</w:delText>
        </w:r>
        <w:r w:rsidR="004048FA" w:rsidRPr="009529AD" w:rsidDel="0019445C">
          <w:rPr>
            <w:noProof/>
            <w:webHidden/>
          </w:rPr>
          <w:tab/>
        </w:r>
        <w:r w:rsidR="00906988" w:rsidRPr="00906988" w:rsidDel="0019445C">
          <w:rPr>
            <w:noProof/>
            <w:webHidden/>
            <w:rPrChange w:id="67" w:author="15" w:date="2019-09-03T13:03:00Z">
              <w:rPr>
                <w:noProof/>
                <w:webHidden/>
                <w:color w:val="0000FF"/>
                <w:u w:val="single"/>
              </w:rPr>
            </w:rPrChange>
          </w:rPr>
          <w:delText>15</w:delText>
        </w:r>
      </w:del>
    </w:p>
    <w:p w:rsidR="004048FA" w:rsidRPr="009529AD" w:rsidDel="0019445C" w:rsidRDefault="009529AD">
      <w:pPr>
        <w:pStyle w:val="TOC1"/>
        <w:tabs>
          <w:tab w:val="right" w:leader="dot" w:pos="9736"/>
        </w:tabs>
        <w:rPr>
          <w:del w:id="68" w:author="Nishikant ." w:date="2019-09-03T15:52:00Z"/>
          <w:b w:val="0"/>
          <w:bCs w:val="0"/>
          <w:caps w:val="0"/>
          <w:noProof/>
          <w:sz w:val="22"/>
          <w:szCs w:val="22"/>
        </w:rPr>
      </w:pPr>
      <w:ins w:id="69" w:author="15" w:date="2019-09-03T13:03:00Z">
        <w:del w:id="70" w:author="Nishikant ." w:date="2019-09-03T15:52:00Z">
          <w:r w:rsidRPr="009529AD" w:rsidDel="0019445C">
            <w:rPr>
              <w:noProof/>
            </w:rPr>
            <w:delText xml:space="preserve">4. </w:delText>
          </w:r>
        </w:del>
      </w:ins>
      <w:del w:id="71" w:author="Nishikant ." w:date="2019-09-03T15:52:00Z">
        <w:r w:rsidR="00906988" w:rsidRPr="0019445C" w:rsidDel="0019445C">
          <w:rPr>
            <w:rFonts w:cstheme="minorHAnsi"/>
            <w:noProof/>
            <w:rPrChange w:id="72" w:author="Nishikant ." w:date="2019-09-03T15:52:00Z">
              <w:rPr>
                <w:rStyle w:val="Hyperlink"/>
                <w:rFonts w:cstheme="minorHAnsi"/>
                <w:noProof/>
              </w:rPr>
            </w:rPrChange>
          </w:rPr>
          <w:delText>APPENDIX D: Order Notification and SFCC Order status mapping</w:delText>
        </w:r>
        <w:r w:rsidR="004048FA" w:rsidRPr="009529AD" w:rsidDel="0019445C">
          <w:rPr>
            <w:noProof/>
            <w:webHidden/>
          </w:rPr>
          <w:tab/>
        </w:r>
        <w:r w:rsidR="00906988" w:rsidRPr="00906988" w:rsidDel="0019445C">
          <w:rPr>
            <w:noProof/>
            <w:webHidden/>
            <w:rPrChange w:id="73" w:author="15" w:date="2019-09-03T13:03:00Z">
              <w:rPr>
                <w:noProof/>
                <w:webHidden/>
                <w:color w:val="0000FF"/>
                <w:u w:val="single"/>
              </w:rPr>
            </w:rPrChange>
          </w:rPr>
          <w:delText>16</w:delText>
        </w:r>
      </w:del>
    </w:p>
    <w:p w:rsidR="004048FA" w:rsidRPr="009529AD" w:rsidDel="0019445C" w:rsidRDefault="009529AD">
      <w:pPr>
        <w:pStyle w:val="TOC1"/>
        <w:tabs>
          <w:tab w:val="right" w:leader="dot" w:pos="9736"/>
        </w:tabs>
        <w:rPr>
          <w:del w:id="74" w:author="Nishikant ." w:date="2019-09-03T15:52:00Z"/>
          <w:b w:val="0"/>
          <w:bCs w:val="0"/>
          <w:caps w:val="0"/>
          <w:noProof/>
          <w:sz w:val="22"/>
          <w:szCs w:val="22"/>
        </w:rPr>
      </w:pPr>
      <w:ins w:id="75" w:author="15" w:date="2019-09-03T13:03:00Z">
        <w:del w:id="76" w:author="Nishikant ." w:date="2019-09-03T15:52:00Z">
          <w:r w:rsidRPr="009529AD" w:rsidDel="0019445C">
            <w:rPr>
              <w:noProof/>
            </w:rPr>
            <w:delText xml:space="preserve">5. </w:delText>
          </w:r>
        </w:del>
      </w:ins>
      <w:del w:id="77" w:author="Nishikant ." w:date="2019-09-03T15:52:00Z">
        <w:r w:rsidR="00906988" w:rsidRPr="0019445C" w:rsidDel="0019445C">
          <w:rPr>
            <w:rFonts w:cstheme="minorHAnsi"/>
            <w:noProof/>
            <w:rPrChange w:id="78" w:author="Nishikant ." w:date="2019-09-03T15:52:00Z">
              <w:rPr>
                <w:rStyle w:val="Hyperlink"/>
                <w:rFonts w:cstheme="minorHAnsi"/>
                <w:noProof/>
              </w:rPr>
            </w:rPrChange>
          </w:rPr>
          <w:delText>APPENDIX E: Error Codes and Error Messages</w:delText>
        </w:r>
        <w:r w:rsidR="004048FA" w:rsidRPr="009529AD" w:rsidDel="0019445C">
          <w:rPr>
            <w:noProof/>
            <w:webHidden/>
          </w:rPr>
          <w:tab/>
        </w:r>
        <w:r w:rsidR="00906988" w:rsidRPr="00906988" w:rsidDel="0019445C">
          <w:rPr>
            <w:noProof/>
            <w:webHidden/>
            <w:rPrChange w:id="79" w:author="15" w:date="2019-09-03T13:03:00Z">
              <w:rPr>
                <w:noProof/>
                <w:webHidden/>
                <w:color w:val="0000FF"/>
                <w:u w:val="single"/>
              </w:rPr>
            </w:rPrChange>
          </w:rPr>
          <w:delText>17</w:delText>
        </w:r>
      </w:del>
    </w:p>
    <w:p w:rsidR="009B67F1" w:rsidRPr="009529AD" w:rsidRDefault="00906988">
      <w:pPr>
        <w:rPr>
          <w:rFonts w:asciiTheme="majorHAnsi" w:eastAsiaTheme="majorEastAsia" w:hAnsiTheme="majorHAnsi" w:cstheme="majorBidi"/>
          <w:spacing w:val="5"/>
          <w:sz w:val="18"/>
          <w:szCs w:val="18"/>
          <w:rPrChange w:id="80" w:author="15" w:date="2019-09-03T13:04:00Z">
            <w:rPr>
              <w:rFonts w:asciiTheme="majorHAnsi" w:eastAsiaTheme="majorEastAsia" w:hAnsiTheme="majorHAnsi" w:cstheme="majorBidi"/>
              <w:spacing w:val="5"/>
              <w:sz w:val="52"/>
              <w:szCs w:val="52"/>
            </w:rPr>
          </w:rPrChange>
        </w:rPr>
      </w:pPr>
      <w:r w:rsidRPr="009529AD">
        <w:rPr>
          <w:rFonts w:asciiTheme="majorHAnsi" w:eastAsiaTheme="majorEastAsia" w:hAnsiTheme="majorHAnsi" w:cstheme="majorBidi"/>
          <w:spacing w:val="5"/>
          <w:sz w:val="52"/>
          <w:szCs w:val="52"/>
        </w:rPr>
        <w:fldChar w:fldCharType="end"/>
      </w:r>
      <w:bookmarkStart w:id="81" w:name="_GoBack"/>
      <w:bookmarkEnd w:id="81"/>
      <w:r w:rsidRPr="00906988">
        <w:rPr>
          <w:rFonts w:asciiTheme="majorHAnsi" w:eastAsiaTheme="majorEastAsia" w:hAnsiTheme="majorHAnsi" w:cstheme="majorBidi"/>
          <w:spacing w:val="5"/>
          <w:sz w:val="52"/>
          <w:szCs w:val="52"/>
          <w:rPrChange w:id="82" w:author="15" w:date="2019-09-03T13:03:00Z">
            <w:rPr>
              <w:rFonts w:asciiTheme="majorHAnsi" w:eastAsiaTheme="majorEastAsia" w:hAnsiTheme="majorHAnsi" w:cstheme="majorBidi"/>
              <w:b/>
              <w:bCs/>
              <w:caps/>
              <w:color w:val="0000FF"/>
              <w:spacing w:val="5"/>
              <w:sz w:val="52"/>
              <w:szCs w:val="52"/>
              <w:u w:val="single"/>
            </w:rPr>
          </w:rPrChange>
        </w:rPr>
        <w:br w:type="page"/>
      </w:r>
    </w:p>
    <w:p w:rsidR="008D705F" w:rsidRDefault="00945E4E" w:rsidP="00B50410">
      <w:pPr>
        <w:pStyle w:val="Heading1"/>
        <w:numPr>
          <w:ilvl w:val="0"/>
          <w:numId w:val="48"/>
        </w:numPr>
      </w:pPr>
      <w:bookmarkStart w:id="83" w:name="_Toc279703497"/>
      <w:bookmarkStart w:id="84" w:name="_Toc279703590"/>
      <w:bookmarkStart w:id="85" w:name="_Toc18418370"/>
      <w:bookmarkEnd w:id="4"/>
      <w:r>
        <w:lastRenderedPageBreak/>
        <w:t>SUMMARY</w:t>
      </w:r>
      <w:bookmarkEnd w:id="85"/>
    </w:p>
    <w:p w:rsidR="00FD79E4" w:rsidRDefault="00FD79E4" w:rsidP="00FD79E4"/>
    <w:p w:rsidR="00FD79E4" w:rsidRDefault="00FD79E4" w:rsidP="00FD79E4">
      <w:pPr>
        <w:widowControl w:val="0"/>
        <w:ind w:left="360"/>
        <w:rPr>
          <w:bCs/>
          <w:color w:val="000000" w:themeColor="text1"/>
          <w:lang w:val="de-DE" w:eastAsia="de-DE"/>
        </w:rPr>
      </w:pPr>
      <w:r w:rsidRPr="0089604F">
        <w:rPr>
          <w:bCs/>
          <w:color w:val="000000" w:themeColor="text1"/>
          <w:lang w:val="de-DE" w:eastAsia="de-DE"/>
        </w:rPr>
        <w:t xml:space="preserve">This document provides </w:t>
      </w:r>
      <w:r w:rsidR="001C4428">
        <w:rPr>
          <w:bCs/>
          <w:color w:val="000000" w:themeColor="text1"/>
          <w:lang w:val="de-DE" w:eastAsia="de-DE"/>
        </w:rPr>
        <w:t>T</w:t>
      </w:r>
      <w:r w:rsidR="008720A1">
        <w:rPr>
          <w:bCs/>
          <w:color w:val="000000" w:themeColor="text1"/>
          <w:lang w:val="de-DE" w:eastAsia="de-DE"/>
        </w:rPr>
        <w:t xml:space="preserve">est cases </w:t>
      </w:r>
      <w:r w:rsidRPr="0089604F">
        <w:rPr>
          <w:bCs/>
          <w:color w:val="000000" w:themeColor="text1"/>
          <w:lang w:val="de-DE" w:eastAsia="de-DE"/>
        </w:rPr>
        <w:t xml:space="preserve">for each </w:t>
      </w:r>
      <w:r>
        <w:rPr>
          <w:bCs/>
          <w:color w:val="000000" w:themeColor="text1"/>
          <w:lang w:val="de-DE" w:eastAsia="de-DE"/>
        </w:rPr>
        <w:t>Worldpay</w:t>
      </w:r>
      <w:r w:rsidRPr="0089604F">
        <w:rPr>
          <w:bCs/>
          <w:color w:val="000000" w:themeColor="text1"/>
          <w:lang w:val="de-DE" w:eastAsia="de-DE"/>
        </w:rPr>
        <w:t xml:space="preserve"> service integrated within </w:t>
      </w:r>
      <w:r>
        <w:rPr>
          <w:bCs/>
          <w:color w:val="000000" w:themeColor="text1"/>
          <w:lang w:val="de-DE" w:eastAsia="de-DE"/>
        </w:rPr>
        <w:t>SFCC</w:t>
      </w:r>
      <w:r w:rsidRPr="0089604F">
        <w:rPr>
          <w:bCs/>
          <w:color w:val="000000" w:themeColor="text1"/>
          <w:lang w:val="de-DE" w:eastAsia="de-DE"/>
        </w:rPr>
        <w:t xml:space="preserve"> platform with </w:t>
      </w:r>
      <w:r>
        <w:rPr>
          <w:bCs/>
          <w:color w:val="000000" w:themeColor="text1"/>
          <w:lang w:val="de-DE" w:eastAsia="de-DE"/>
        </w:rPr>
        <w:t>MobileFirst Reference Application version</w:t>
      </w:r>
      <w:r w:rsidR="001777E4">
        <w:rPr>
          <w:bCs/>
          <w:color w:val="000000" w:themeColor="text1"/>
          <w:lang w:val="de-DE" w:eastAsia="de-DE"/>
        </w:rPr>
        <w:t xml:space="preserve"> to ensure main functionality is operating correctly.</w:t>
      </w:r>
      <w:r w:rsidR="00060BEC">
        <w:rPr>
          <w:bCs/>
          <w:color w:val="000000" w:themeColor="text1"/>
          <w:lang w:val="de-DE" w:eastAsia="de-DE"/>
        </w:rPr>
        <w:t>It includes Automation Test Suite for Functional Testing, Integ</w:t>
      </w:r>
      <w:r w:rsidR="00A44C5E">
        <w:rPr>
          <w:bCs/>
          <w:color w:val="000000" w:themeColor="text1"/>
          <w:lang w:val="de-DE" w:eastAsia="de-DE"/>
        </w:rPr>
        <w:t>ration Testing and Unit Testing to verify the implementation.</w:t>
      </w:r>
    </w:p>
    <w:p w:rsidR="00AE2679" w:rsidRPr="00AE2679" w:rsidRDefault="00AE2679" w:rsidP="00FD79E4">
      <w:pPr>
        <w:widowControl w:val="0"/>
        <w:ind w:left="360"/>
        <w:rPr>
          <w:b/>
        </w:rPr>
      </w:pPr>
      <w:r w:rsidRPr="00AE2679">
        <w:rPr>
          <w:b/>
          <w:bCs/>
          <w:color w:val="000000" w:themeColor="text1"/>
          <w:lang w:val="de-DE" w:eastAsia="de-DE"/>
        </w:rPr>
        <w:t>It also includes Codecept Testing Automation Suite for Acceptance Testing.</w:t>
      </w:r>
    </w:p>
    <w:p w:rsidR="00FD79E4" w:rsidRPr="00537CAC" w:rsidRDefault="00FD79E4" w:rsidP="00FD79E4">
      <w:pPr>
        <w:rPr>
          <w:sz w:val="28"/>
          <w:szCs w:val="28"/>
        </w:rPr>
      </w:pPr>
    </w:p>
    <w:p w:rsidR="00C62E64" w:rsidRDefault="00C62E64">
      <w:pPr>
        <w:pStyle w:val="ListParagraph"/>
        <w:numPr>
          <w:ilvl w:val="0"/>
          <w:numId w:val="97"/>
        </w:numPr>
        <w:pBdr>
          <w:bottom w:val="single" w:sz="4" w:space="1" w:color="auto"/>
        </w:pBdr>
        <w:spacing w:before="200" w:after="0"/>
        <w:contextualSpacing w:val="0"/>
        <w:outlineLvl w:val="1"/>
        <w:rPr>
          <w:rFonts w:ascii="Tw Cen MT Condensed" w:eastAsiaTheme="majorEastAsia" w:hAnsi="Tw Cen MT Condensed" w:cs="Times New Roman"/>
          <w:b/>
          <w:bCs/>
          <w:vanish/>
          <w:color w:val="000000" w:themeColor="text1"/>
          <w:sz w:val="28"/>
          <w:szCs w:val="28"/>
        </w:rPr>
        <w:pPrChange w:id="86" w:author="Karthick Nagarajan" w:date="2018-12-19T11:33:00Z">
          <w:pPr>
            <w:pStyle w:val="ListParagraph"/>
            <w:numPr>
              <w:numId w:val="68"/>
            </w:numPr>
            <w:pBdr>
              <w:bottom w:val="single" w:sz="4" w:space="1" w:color="auto"/>
            </w:pBdr>
            <w:spacing w:before="200" w:after="0"/>
            <w:ind w:left="510" w:hanging="510"/>
            <w:contextualSpacing w:val="0"/>
            <w:outlineLvl w:val="1"/>
          </w:pPr>
        </w:pPrChange>
      </w:pPr>
      <w:bookmarkStart w:id="87" w:name="_Toc514075491"/>
      <w:bookmarkStart w:id="88" w:name="_Toc517950294"/>
      <w:bookmarkStart w:id="89" w:name="_Toc8222226"/>
      <w:bookmarkStart w:id="90" w:name="_Toc8222260"/>
      <w:bookmarkStart w:id="91" w:name="_Toc8222599"/>
      <w:bookmarkStart w:id="92" w:name="_Toc8222662"/>
      <w:bookmarkStart w:id="93" w:name="_Toc8226111"/>
      <w:bookmarkStart w:id="94" w:name="_Toc8311431"/>
      <w:bookmarkStart w:id="95" w:name="_Toc15907247"/>
      <w:bookmarkStart w:id="96" w:name="_Toc18418371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C62E64" w:rsidRDefault="00B40170">
      <w:pPr>
        <w:pBdr>
          <w:bottom w:val="single" w:sz="4" w:space="1" w:color="auto"/>
        </w:pBdr>
        <w:spacing w:before="200" w:after="0"/>
        <w:outlineLvl w:val="1"/>
        <w:rPr>
          <w:rFonts w:ascii="Times New Roman" w:hAnsi="Times New Roman"/>
        </w:rPr>
        <w:pPrChange w:id="97" w:author="Karthick Nagarajan" w:date="2018-12-19T11:33:00Z">
          <w:pPr>
            <w:pStyle w:val="Heading2"/>
            <w:numPr>
              <w:ilvl w:val="1"/>
              <w:numId w:val="68"/>
            </w:numPr>
            <w:ind w:left="1770" w:hanging="510"/>
          </w:pPr>
        </w:pPrChange>
      </w:pPr>
      <w:bookmarkStart w:id="98" w:name="_Toc18418372"/>
      <w:r w:rsidRPr="00537CAC">
        <w:rPr>
          <w:rFonts w:ascii="Times New Roman" w:hAnsi="Times New Roman" w:cs="Times New Roman"/>
          <w:b/>
          <w:sz w:val="28"/>
          <w:szCs w:val="28"/>
        </w:rPr>
        <w:t>1.1</w:t>
      </w:r>
      <w:r w:rsidR="00537CAC" w:rsidRPr="00537CA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D3837" w:rsidRPr="00537CAC">
        <w:rPr>
          <w:rFonts w:ascii="Times New Roman" w:hAnsi="Times New Roman" w:cs="Times New Roman"/>
          <w:b/>
          <w:sz w:val="28"/>
          <w:szCs w:val="28"/>
        </w:rPr>
        <w:t>TEST CASES</w:t>
      </w:r>
      <w:bookmarkEnd w:id="98"/>
    </w:p>
    <w:p w:rsidR="007D3837" w:rsidRDefault="007D3837" w:rsidP="00B25819">
      <w:pPr>
        <w:ind w:left="1080"/>
      </w:pPr>
    </w:p>
    <w:p w:rsidR="005B3158" w:rsidRDefault="00253097" w:rsidP="00537CAC">
      <w:r>
        <w:t>This Cartridge has gone through QA and UAT in</w:t>
      </w:r>
      <w:r w:rsidR="00390361">
        <w:t xml:space="preserve">cluding </w:t>
      </w:r>
      <w:r>
        <w:t>live</w:t>
      </w:r>
      <w:r w:rsidR="00390361">
        <w:t xml:space="preserve"> proving </w:t>
      </w:r>
      <w:r>
        <w:t xml:space="preserve">across all the payment methods.  </w:t>
      </w:r>
      <w:r w:rsidR="00DB40B2">
        <w:t xml:space="preserve">Please refer </w:t>
      </w:r>
      <w:r w:rsidR="007D3837">
        <w:t xml:space="preserve">to </w:t>
      </w:r>
      <w:r w:rsidR="00DB40B2">
        <w:t xml:space="preserve">the test cases attached </w:t>
      </w:r>
      <w:r w:rsidR="007D3837">
        <w:t>here.</w:t>
      </w:r>
    </w:p>
    <w:bookmarkStart w:id="99" w:name="_MON_1628690295"/>
    <w:bookmarkEnd w:id="99"/>
    <w:p w:rsidR="00A36029" w:rsidRDefault="00C95321" w:rsidP="00101866">
      <w:pPr>
        <w:ind w:left="1080"/>
      </w:pPr>
      <w:r>
        <w:object w:dxaOrig="1534" w:dyaOrig="1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3" o:title=""/>
          </v:shape>
          <o:OLEObject Type="Embed" ProgID="Excel.Sheet.12" ShapeID="_x0000_i1025" DrawAspect="Icon" ObjectID="_1629031112" r:id="rId14"/>
        </w:object>
      </w:r>
    </w:p>
    <w:p w:rsidR="00DB40B2" w:rsidRDefault="00DB40B2" w:rsidP="00DB40B2"/>
    <w:p w:rsidR="000E07CA" w:rsidRPr="00537CAC" w:rsidRDefault="000E07CA" w:rsidP="00DB40B2">
      <w:pPr>
        <w:rPr>
          <w:rFonts w:ascii="Times New Roman" w:hAnsi="Times New Roman" w:cs="Times New Roman"/>
        </w:rPr>
      </w:pPr>
    </w:p>
    <w:p w:rsidR="00C62E64" w:rsidRDefault="00537CAC">
      <w:pPr>
        <w:pStyle w:val="Heading2"/>
        <w:rPr>
          <w:rFonts w:ascii="Times New Roman" w:hAnsi="Times New Roman"/>
        </w:rPr>
        <w:pPrChange w:id="100" w:author="Karthick Nagarajan" w:date="2018-12-19T11:33:00Z">
          <w:pPr>
            <w:pStyle w:val="Heading2"/>
            <w:numPr>
              <w:ilvl w:val="1"/>
              <w:numId w:val="68"/>
            </w:numPr>
            <w:ind w:left="1770" w:hanging="510"/>
          </w:pPr>
        </w:pPrChange>
      </w:pPr>
      <w:bookmarkStart w:id="101" w:name="_Toc18418373"/>
      <w:r w:rsidRPr="00537CAC">
        <w:rPr>
          <w:rFonts w:ascii="Times New Roman" w:hAnsi="Times New Roman"/>
        </w:rPr>
        <w:t>1</w:t>
      </w:r>
      <w:r w:rsidR="007E6781" w:rsidRPr="00537CAC">
        <w:rPr>
          <w:rFonts w:ascii="Times New Roman" w:hAnsi="Times New Roman"/>
        </w:rPr>
        <w:t>.2</w:t>
      </w:r>
      <w:r>
        <w:rPr>
          <w:rFonts w:ascii="Times New Roman" w:hAnsi="Times New Roman"/>
        </w:rPr>
        <w:t xml:space="preserve">  </w:t>
      </w:r>
      <w:r w:rsidR="00C86D4C" w:rsidRPr="00537CAC">
        <w:rPr>
          <w:rFonts w:ascii="Times New Roman" w:hAnsi="Times New Roman"/>
        </w:rPr>
        <w:t>T</w:t>
      </w:r>
      <w:r w:rsidR="007D3837" w:rsidRPr="00537CAC">
        <w:rPr>
          <w:rFonts w:ascii="Times New Roman" w:hAnsi="Times New Roman"/>
        </w:rPr>
        <w:t xml:space="preserve">EST </w:t>
      </w:r>
      <w:r w:rsidR="00C86D4C" w:rsidRPr="00537CAC">
        <w:rPr>
          <w:rFonts w:ascii="Times New Roman" w:hAnsi="Times New Roman"/>
        </w:rPr>
        <w:t>D</w:t>
      </w:r>
      <w:r w:rsidR="007D3837" w:rsidRPr="00537CAC">
        <w:rPr>
          <w:rFonts w:ascii="Times New Roman" w:hAnsi="Times New Roman"/>
        </w:rPr>
        <w:t>ATA</w:t>
      </w:r>
      <w:bookmarkEnd w:id="101"/>
    </w:p>
    <w:p w:rsidR="007D3837" w:rsidRDefault="007D3837" w:rsidP="007D3837">
      <w:pPr>
        <w:ind w:left="372" w:firstLine="708"/>
        <w:rPr>
          <w:rFonts w:ascii="Calibri" w:eastAsia="Times New Roman" w:hAnsi="Calibri" w:cs="Times New Roman"/>
          <w:color w:val="000000"/>
        </w:rPr>
      </w:pPr>
    </w:p>
    <w:p w:rsidR="005C0A10" w:rsidRPr="0007703F" w:rsidRDefault="007D3837" w:rsidP="002E5E15">
      <w:pPr>
        <w:ind w:left="372" w:firstLine="708"/>
        <w:rPr>
          <w:ins w:id="102" w:author="Karthick Nagarajan" w:date="2019-01-03T17:01:00Z"/>
          <w:rFonts w:ascii="Times New Roman" w:eastAsia="Times New Roman" w:hAnsi="Times New Roman" w:cs="Times New Roman"/>
          <w:color w:val="000000"/>
          <w:rPrChange w:id="103" w:author="15" w:date="2019-09-03T13:50:00Z">
            <w:rPr>
              <w:ins w:id="104" w:author="Karthick Nagarajan" w:date="2019-01-03T17:01:00Z"/>
              <w:rFonts w:ascii="Calibri" w:eastAsia="Times New Roman" w:hAnsi="Calibri" w:cs="Times New Roman"/>
              <w:color w:val="000000"/>
            </w:rPr>
          </w:rPrChange>
        </w:rPr>
      </w:pPr>
      <w:r>
        <w:rPr>
          <w:rFonts w:ascii="Calibri" w:eastAsia="Times New Roman" w:hAnsi="Calibri" w:cs="Times New Roman"/>
          <w:color w:val="000000"/>
        </w:rPr>
        <w:t>Refer to Appendix A for values of t</w:t>
      </w:r>
      <w:r w:rsidRPr="007D3837">
        <w:rPr>
          <w:rFonts w:ascii="Calibri" w:eastAsia="Times New Roman" w:hAnsi="Calibri" w:cs="Times New Roman"/>
          <w:color w:val="000000"/>
        </w:rPr>
        <w:t>est card number</w:t>
      </w:r>
      <w:r>
        <w:rPr>
          <w:rFonts w:ascii="Calibri" w:eastAsia="Times New Roman" w:hAnsi="Calibri" w:cs="Times New Roman"/>
          <w:color w:val="000000"/>
        </w:rPr>
        <w:t>s.</w:t>
      </w:r>
    </w:p>
    <w:p w:rsidR="00C62E64" w:rsidRPr="00C62E64" w:rsidRDefault="00225D3D">
      <w:pPr>
        <w:pStyle w:val="Heading2"/>
        <w:rPr>
          <w:ins w:id="105" w:author="Karthick Nagarajan" w:date="2019-01-03T17:01:00Z"/>
          <w:rFonts w:ascii="Times New Roman" w:hAnsi="Times New Roman"/>
          <w:rPrChange w:id="106" w:author="15" w:date="2019-09-03T13:50:00Z">
            <w:rPr>
              <w:ins w:id="107" w:author="Karthick Nagarajan" w:date="2019-01-03T17:01:00Z"/>
            </w:rPr>
          </w:rPrChange>
        </w:rPr>
        <w:pPrChange w:id="108" w:author="15" w:date="2019-09-03T13:50:00Z">
          <w:pPr>
            <w:jc w:val="center"/>
          </w:pPr>
        </w:pPrChange>
      </w:pPr>
      <w:bookmarkStart w:id="109" w:name="_Toc18418374"/>
      <w:r w:rsidRPr="0007703F">
        <w:rPr>
          <w:rFonts w:ascii="Times New Roman" w:eastAsia="Times New Roman" w:hAnsi="Times New Roman"/>
          <w:rPrChange w:id="110" w:author="15" w:date="2019-09-03T13:50:00Z">
            <w:rPr>
              <w:rFonts w:eastAsia="Times New Roman"/>
              <w:sz w:val="36"/>
              <w:szCs w:val="36"/>
            </w:rPr>
          </w:rPrChange>
        </w:rPr>
        <w:t xml:space="preserve">1.3 </w:t>
      </w:r>
      <w:ins w:id="111" w:author="Karthick Nagarajan" w:date="2019-01-03T17:04:00Z">
        <w:r w:rsidR="00906988" w:rsidRPr="0007703F">
          <w:rPr>
            <w:rFonts w:ascii="Times New Roman" w:eastAsia="Times New Roman" w:hAnsi="Times New Roman"/>
            <w:rPrChange w:id="112" w:author="15" w:date="2019-09-03T13:50:00Z">
              <w:rPr>
                <w:rFonts w:ascii="Times New Roman" w:eastAsia="Times New Roman" w:hAnsi="Times New Roman"/>
                <w:b/>
                <w:bCs/>
                <w:color w:val="0000FF"/>
                <w:sz w:val="36"/>
                <w:szCs w:val="36"/>
                <w:u w:val="single"/>
              </w:rPr>
            </w:rPrChange>
          </w:rPr>
          <w:t>Automation test suit for functional testing</w:t>
        </w:r>
      </w:ins>
      <w:bookmarkEnd w:id="109"/>
    </w:p>
    <w:p w:rsidR="00FF21AC" w:rsidRDefault="00FF21AC" w:rsidP="00FF21AC">
      <w:pPr>
        <w:spacing w:after="0"/>
        <w:ind w:left="720"/>
        <w:rPr>
          <w:rFonts w:eastAsia="Times New Roman" w:cstheme="minorHAnsi"/>
          <w:b/>
          <w:sz w:val="32"/>
          <w:szCs w:val="32"/>
        </w:rPr>
      </w:pPr>
    </w:p>
    <w:p w:rsidR="00C62E64" w:rsidRDefault="00906988">
      <w:pPr>
        <w:spacing w:after="0"/>
        <w:ind w:left="720"/>
        <w:rPr>
          <w:rFonts w:eastAsia="Times New Roman" w:cstheme="minorHAnsi"/>
          <w:b/>
          <w:sz w:val="32"/>
          <w:szCs w:val="32"/>
        </w:rPr>
        <w:pPrChange w:id="113" w:author="Karthick Nagarajan" w:date="2019-01-04T15:11:00Z">
          <w:pPr>
            <w:numPr>
              <w:numId w:val="75"/>
            </w:numPr>
            <w:spacing w:after="0"/>
            <w:ind w:left="720" w:hanging="360"/>
          </w:pPr>
        </w:pPrChange>
      </w:pPr>
      <w:ins w:id="114" w:author="Karthick Nagarajan" w:date="2019-01-04T15:11:00Z">
        <w:r w:rsidRPr="00906988">
          <w:rPr>
            <w:rFonts w:eastAsia="Times New Roman" w:cstheme="minorHAnsi"/>
            <w:b/>
            <w:sz w:val="32"/>
            <w:szCs w:val="32"/>
            <w:rPrChange w:id="115" w:author="Karthick Nagarajan" w:date="2019-01-04T15:11:00Z"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</w:rPrChange>
          </w:rPr>
          <w:t>Pre Requiste</w:t>
        </w:r>
      </w:ins>
    </w:p>
    <w:p w:rsidR="00FF21AC" w:rsidRDefault="00FF21AC" w:rsidP="00FF21AC">
      <w:pPr>
        <w:spacing w:after="0"/>
        <w:ind w:left="720"/>
        <w:rPr>
          <w:ins w:id="116" w:author="Karthick Nagarajan" w:date="2019-01-04T15:11:00Z"/>
          <w:rFonts w:eastAsia="Times New Roman" w:cstheme="minorHAnsi"/>
          <w:b/>
          <w:sz w:val="32"/>
          <w:szCs w:val="32"/>
        </w:rPr>
      </w:pPr>
    </w:p>
    <w:p w:rsidR="00C62E64" w:rsidRPr="00C62E64" w:rsidRDefault="00906988">
      <w:pPr>
        <w:pStyle w:val="ListParagraph"/>
        <w:numPr>
          <w:ilvl w:val="0"/>
          <w:numId w:val="79"/>
        </w:numPr>
        <w:spacing w:after="0"/>
        <w:rPr>
          <w:ins w:id="117" w:author="Karthick Nagarajan" w:date="2019-01-04T15:13:00Z"/>
          <w:rFonts w:eastAsia="Times New Roman" w:cstheme="minorHAnsi"/>
          <w:rPrChange w:id="118" w:author="Karthick Nagarajan" w:date="2019-01-04T15:13:00Z">
            <w:rPr>
              <w:ins w:id="119" w:author="Karthick Nagarajan" w:date="2019-01-04T15:13:00Z"/>
            </w:rPr>
          </w:rPrChange>
        </w:rPr>
        <w:pPrChange w:id="120" w:author="Karthick Nagarajan" w:date="2019-01-04T15:13:00Z">
          <w:pPr>
            <w:spacing w:after="0"/>
            <w:ind w:left="720"/>
          </w:pPr>
        </w:pPrChange>
      </w:pPr>
      <w:ins w:id="121" w:author="Karthick Nagarajan" w:date="2019-01-04T15:13:00Z">
        <w:r w:rsidRPr="00906988">
          <w:rPr>
            <w:rFonts w:eastAsia="Times New Roman" w:cstheme="minorHAnsi"/>
            <w:rPrChange w:id="122" w:author="Karthick Nagarajan" w:date="2019-01-04T15:13:00Z">
              <w:rPr>
                <w:color w:val="0000FF"/>
                <w:u w:val="single"/>
              </w:rPr>
            </w:rPrChange>
          </w:rPr>
          <w:t>Redirect credit card payment should be in page format so remove any config did for iframe or light box</w:t>
        </w:r>
      </w:ins>
      <w:ins w:id="123" w:author="Karthick Nagarajan" w:date="2019-01-04T15:48:00Z">
        <w:r w:rsidR="00D760E0" w:rsidRPr="00282EC8">
          <w:rPr>
            <w:rFonts w:eastAsia="Times New Roman" w:cstheme="minorHAnsi"/>
          </w:rPr>
          <w:t xml:space="preserve"> in payment method</w:t>
        </w:r>
      </w:ins>
      <w:ins w:id="124" w:author="Karthick Nagarajan" w:date="2019-01-04T15:13:00Z">
        <w:r w:rsidRPr="00906988">
          <w:rPr>
            <w:rFonts w:eastAsia="Times New Roman" w:cstheme="minorHAnsi"/>
            <w:rPrChange w:id="125" w:author="Karthick Nagarajan" w:date="2019-01-04T15:13:00Z">
              <w:rPr>
                <w:color w:val="0000FF"/>
                <w:u w:val="single"/>
              </w:rPr>
            </w:rPrChange>
          </w:rPr>
          <w:t>.</w:t>
        </w:r>
      </w:ins>
    </w:p>
    <w:p w:rsidR="00C62E64" w:rsidRPr="00C62E64" w:rsidRDefault="00C62E64">
      <w:pPr>
        <w:pStyle w:val="ListParagraph"/>
        <w:spacing w:after="0"/>
        <w:ind w:left="1080"/>
        <w:rPr>
          <w:ins w:id="126" w:author="Karthick Nagarajan" w:date="2019-01-04T15:13:00Z"/>
          <w:rFonts w:eastAsia="Times New Roman" w:cstheme="minorHAnsi"/>
          <w:rPrChange w:id="127" w:author="Karthick Nagarajan" w:date="2019-01-04T15:13:00Z">
            <w:rPr>
              <w:ins w:id="128" w:author="Karthick Nagarajan" w:date="2019-01-04T15:13:00Z"/>
            </w:rPr>
          </w:rPrChange>
        </w:rPr>
        <w:pPrChange w:id="129" w:author="Karthick Nagarajan" w:date="2019-01-04T15:13:00Z">
          <w:pPr>
            <w:spacing w:after="0"/>
          </w:pPr>
        </w:pPrChange>
      </w:pPr>
    </w:p>
    <w:p w:rsidR="00C62E64" w:rsidRPr="00C62E64" w:rsidRDefault="00906988">
      <w:pPr>
        <w:pStyle w:val="ListParagraph"/>
        <w:numPr>
          <w:ilvl w:val="0"/>
          <w:numId w:val="79"/>
        </w:numPr>
        <w:spacing w:after="0"/>
        <w:rPr>
          <w:ins w:id="130" w:author="Karthick Nagarajan" w:date="2019-01-04T15:17:00Z"/>
          <w:rFonts w:eastAsia="Times New Roman" w:cstheme="minorHAnsi"/>
          <w:rPrChange w:id="131" w:author="Karthick Nagarajan" w:date="2019-01-04T15:17:00Z">
            <w:rPr>
              <w:ins w:id="132" w:author="Karthick Nagarajan" w:date="2019-01-04T15:17:00Z"/>
            </w:rPr>
          </w:rPrChange>
        </w:rPr>
        <w:pPrChange w:id="133" w:author="Karthick Nagarajan" w:date="2019-01-04T15:17:00Z">
          <w:pPr>
            <w:spacing w:after="0"/>
            <w:ind w:left="720"/>
          </w:pPr>
        </w:pPrChange>
      </w:pPr>
      <w:ins w:id="134" w:author="Karthick Nagarajan" w:date="2019-01-04T15:13:00Z">
        <w:r w:rsidRPr="00906988">
          <w:rPr>
            <w:rFonts w:eastAsia="Times New Roman" w:cstheme="minorHAnsi"/>
            <w:rPrChange w:id="135" w:author="Karthick Nagarajan" w:date="2019-01-04T15:17:00Z">
              <w:rPr>
                <w:color w:val="0000FF"/>
                <w:u w:val="single"/>
              </w:rPr>
            </w:rPrChange>
          </w:rPr>
          <w:t>We chat redirect and direct payment can be test one at a time. So while testing redirect mode</w:t>
        </w:r>
      </w:ins>
      <w:ins w:id="136" w:author="Karthick Nagarajan" w:date="2019-01-04T15:15:00Z">
        <w:r w:rsidRPr="00906988">
          <w:rPr>
            <w:rFonts w:eastAsia="Times New Roman" w:cstheme="minorHAnsi"/>
            <w:rPrChange w:id="137" w:author="Karthick Nagarajan" w:date="2019-01-04T15:17:00Z">
              <w:rPr>
                <w:color w:val="0000FF"/>
                <w:u w:val="single"/>
              </w:rPr>
            </w:rPrChange>
          </w:rPr>
          <w:t xml:space="preserve"> make the line change around 22(describe =&gt;describe.skip)</w:t>
        </w:r>
      </w:ins>
      <w:ins w:id="138" w:author="Karthick Nagarajan" w:date="2019-01-04T15:16:00Z">
        <w:r w:rsidRPr="00906988">
          <w:rPr>
            <w:rFonts w:eastAsia="Times New Roman" w:cstheme="minorHAnsi"/>
            <w:rPrChange w:id="139" w:author="Karthick Nagarajan" w:date="2019-01-04T15:17:00Z">
              <w:rPr>
                <w:color w:val="0000FF"/>
                <w:u w:val="single"/>
              </w:rPr>
            </w:rPrChange>
          </w:rPr>
          <w:t xml:space="preserve"> in wechatDirectPaymentMethod.js and vice versa on the file wechat</w:t>
        </w:r>
      </w:ins>
      <w:ins w:id="140" w:author="Karthick Nagarajan" w:date="2019-01-04T15:17:00Z">
        <w:r w:rsidRPr="00906988">
          <w:rPr>
            <w:rFonts w:eastAsia="Times New Roman" w:cstheme="minorHAnsi"/>
            <w:rPrChange w:id="141" w:author="Karthick Nagarajan" w:date="2019-01-04T15:17:00Z">
              <w:rPr>
                <w:color w:val="0000FF"/>
                <w:u w:val="single"/>
              </w:rPr>
            </w:rPrChange>
          </w:rPr>
          <w:t>RedirectPaymentMethod.js while testing the we chat direct mode.</w:t>
        </w:r>
      </w:ins>
    </w:p>
    <w:p w:rsidR="00062FF0" w:rsidRPr="00282EC8" w:rsidRDefault="00062FF0">
      <w:pPr>
        <w:spacing w:after="0"/>
        <w:rPr>
          <w:ins w:id="142" w:author="Karthick Nagarajan" w:date="2019-01-04T15:13:00Z"/>
          <w:rFonts w:eastAsia="Times New Roman" w:cstheme="minorHAnsi"/>
          <w:rPrChange w:id="143" w:author="Karthick Nagarajan" w:date="2019-01-04T15:17:00Z">
            <w:rPr>
              <w:ins w:id="144" w:author="Karthick Nagarajan" w:date="2019-01-04T15:13:00Z"/>
            </w:rPr>
          </w:rPrChange>
        </w:rPr>
      </w:pPr>
    </w:p>
    <w:p w:rsidR="00C62E64" w:rsidRDefault="00906988">
      <w:pPr>
        <w:pStyle w:val="ListParagraph"/>
        <w:numPr>
          <w:ilvl w:val="0"/>
          <w:numId w:val="79"/>
        </w:numPr>
        <w:spacing w:after="0"/>
        <w:rPr>
          <w:ins w:id="145" w:author="Karthick Nagarajan" w:date="2019-01-04T15:23:00Z"/>
          <w:rFonts w:cstheme="minorHAnsi"/>
        </w:rPr>
        <w:pPrChange w:id="146" w:author="Karthick Nagarajan" w:date="2019-01-04T15:28:00Z">
          <w:pPr>
            <w:spacing w:after="0"/>
            <w:ind w:left="720"/>
          </w:pPr>
        </w:pPrChange>
      </w:pPr>
      <w:ins w:id="147" w:author="Karthick Nagarajan" w:date="2019-01-04T15:13:00Z">
        <w:r w:rsidRPr="00906988">
          <w:rPr>
            <w:rFonts w:eastAsia="Times New Roman" w:cstheme="minorHAnsi"/>
            <w:rPrChange w:id="148" w:author="Karthick Nagarajan" w:date="2019-01-04T15:28:00Z">
              <w:rPr>
                <w:color w:val="0000FF"/>
                <w:u w:val="single"/>
              </w:rPr>
            </w:rPrChange>
          </w:rPr>
          <w:lastRenderedPageBreak/>
          <w:t xml:space="preserve">Order confirmation page customer zipcode, customer country and customer phone number comparison can be done with the data configured in </w:t>
        </w:r>
      </w:ins>
      <w:ins w:id="149" w:author="Karthick Nagarajan" w:date="2019-01-04T15:20:00Z">
        <w:r w:rsidRPr="00906988">
          <w:rPr>
            <w:rFonts w:eastAsia="Times New Roman" w:cstheme="minorHAnsi"/>
            <w:rPrChange w:id="150" w:author="Karthick Nagarajan" w:date="2019-01-04T15:28:00Z">
              <w:rPr>
                <w:color w:val="0000FF"/>
                <w:u w:val="single"/>
              </w:rPr>
            </w:rPrChange>
          </w:rPr>
          <w:t xml:space="preserve"> test/functional/mocks/customers.js. So we recommend to create one new customer for automation testing which having the address zip code</w:t>
        </w:r>
      </w:ins>
      <w:ins w:id="151" w:author="Karthick Nagarajan" w:date="2019-01-04T15:21:00Z">
        <w:r w:rsidRPr="00906988">
          <w:rPr>
            <w:rFonts w:eastAsia="Times New Roman" w:cstheme="minorHAnsi"/>
            <w:rPrChange w:id="152" w:author="Karthick Nagarajan" w:date="2019-01-04T15:28:00Z">
              <w:rPr>
                <w:color w:val="0000FF"/>
                <w:u w:val="single"/>
              </w:rPr>
            </w:rPrChange>
          </w:rPr>
          <w:t xml:space="preserve"> ‘14304’ and country code ‘US’ and phone number ‘</w:t>
        </w:r>
      </w:ins>
      <w:ins w:id="153" w:author="Karthick Nagarajan" w:date="2019-01-04T15:22:00Z">
        <w:r w:rsidRPr="00906988">
          <w:rPr>
            <w:rFonts w:eastAsia="Times New Roman" w:cstheme="minorHAnsi"/>
            <w:rPrChange w:id="154" w:author="Karthick Nagarajan" w:date="2019-01-04T15:28:00Z">
              <w:rPr>
                <w:color w:val="0000FF"/>
                <w:u w:val="single"/>
              </w:rPr>
            </w:rPrChange>
          </w:rPr>
          <w:t>3333333333</w:t>
        </w:r>
      </w:ins>
      <w:ins w:id="155" w:author="Karthick Nagarajan" w:date="2019-01-04T15:21:00Z">
        <w:r w:rsidRPr="00906988">
          <w:rPr>
            <w:rFonts w:eastAsia="Times New Roman" w:cstheme="minorHAnsi"/>
            <w:rPrChange w:id="156" w:author="Karthick Nagarajan" w:date="2019-01-04T15:28:00Z">
              <w:rPr>
                <w:color w:val="0000FF"/>
                <w:u w:val="single"/>
              </w:rPr>
            </w:rPrChange>
          </w:rPr>
          <w:t>’</w:t>
        </w:r>
      </w:ins>
      <w:ins w:id="157" w:author="Karthick Nagarajan" w:date="2019-01-04T15:22:00Z">
        <w:r w:rsidRPr="00906988">
          <w:rPr>
            <w:rFonts w:eastAsia="Times New Roman" w:cstheme="minorHAnsi"/>
            <w:rPrChange w:id="158" w:author="Karthick Nagarajan" w:date="2019-01-04T15:28:00Z">
              <w:rPr>
                <w:color w:val="0000FF"/>
                <w:u w:val="single"/>
              </w:rPr>
            </w:rPrChange>
          </w:rPr>
          <w:t xml:space="preserve">. Save Visa card </w:t>
        </w:r>
      </w:ins>
      <w:ins w:id="159" w:author="Karthick Nagarajan" w:date="2019-01-04T15:23:00Z">
        <w:r w:rsidRPr="00906988">
          <w:rPr>
            <w:rFonts w:eastAsia="Times New Roman" w:cstheme="minorHAnsi"/>
            <w:rPrChange w:id="160" w:author="Karthick Nagarajan" w:date="2019-01-04T15:28:00Z">
              <w:rPr>
                <w:color w:val="0000FF"/>
                <w:u w:val="single"/>
              </w:rPr>
            </w:rPrChange>
          </w:rPr>
          <w:t>‘</w:t>
        </w:r>
      </w:ins>
      <w:ins w:id="161" w:author="Karthick Nagarajan" w:date="2019-01-04T15:22:00Z">
        <w:r w:rsidR="00EF42F9" w:rsidRPr="00282EC8">
          <w:rPr>
            <w:rFonts w:cstheme="minorHAnsi"/>
          </w:rPr>
          <w:t>4917610000000000</w:t>
        </w:r>
      </w:ins>
      <w:ins w:id="162" w:author="Karthick Nagarajan" w:date="2019-01-04T15:23:00Z">
        <w:r w:rsidR="00EF42F9" w:rsidRPr="00282EC8">
          <w:rPr>
            <w:rFonts w:cstheme="minorHAnsi"/>
          </w:rPr>
          <w:t>’ for that customer.</w:t>
        </w:r>
      </w:ins>
    </w:p>
    <w:p w:rsidR="00EF42F9" w:rsidRPr="00282EC8" w:rsidRDefault="00EF42F9" w:rsidP="00062FF0">
      <w:pPr>
        <w:spacing w:after="0"/>
        <w:ind w:left="720"/>
        <w:rPr>
          <w:ins w:id="163" w:author="Karthick Nagarajan" w:date="2019-01-04T15:13:00Z"/>
          <w:rFonts w:eastAsia="Times New Roman" w:cstheme="minorHAnsi"/>
        </w:rPr>
      </w:pPr>
    </w:p>
    <w:p w:rsidR="00C62E64" w:rsidRPr="00C62E64" w:rsidRDefault="00906988">
      <w:pPr>
        <w:pStyle w:val="ListParagraph"/>
        <w:numPr>
          <w:ilvl w:val="0"/>
          <w:numId w:val="79"/>
        </w:numPr>
        <w:spacing w:after="0"/>
        <w:rPr>
          <w:ins w:id="164" w:author="Karthick Nagarajan" w:date="2019-01-04T15:27:00Z"/>
          <w:rFonts w:eastAsia="Times New Roman" w:cstheme="minorHAnsi"/>
          <w:rPrChange w:id="165" w:author="Karthick Nagarajan" w:date="2019-01-04T15:28:00Z">
            <w:rPr>
              <w:ins w:id="166" w:author="Karthick Nagarajan" w:date="2019-01-04T15:27:00Z"/>
            </w:rPr>
          </w:rPrChange>
        </w:rPr>
        <w:pPrChange w:id="167" w:author="Karthick Nagarajan" w:date="2019-01-04T15:28:00Z">
          <w:pPr>
            <w:numPr>
              <w:numId w:val="75"/>
            </w:numPr>
            <w:spacing w:after="0"/>
            <w:ind w:left="720" w:hanging="360"/>
          </w:pPr>
        </w:pPrChange>
      </w:pPr>
      <w:ins w:id="168" w:author="Karthick Nagarajan" w:date="2019-01-04T15:27:00Z">
        <w:r w:rsidRPr="00906988">
          <w:rPr>
            <w:rFonts w:eastAsia="Times New Roman" w:cstheme="minorHAnsi"/>
            <w:rPrChange w:id="169" w:author="Karthick Nagarajan" w:date="2019-01-04T15:28:00Z">
              <w:rPr>
                <w:color w:val="0000FF"/>
                <w:u w:val="single"/>
              </w:rPr>
            </w:rPrChange>
          </w:rPr>
          <w:t>Do Site export, the required xml files are: customer-list, catalogs, pricebooks, promotions</w:t>
        </w:r>
      </w:ins>
    </w:p>
    <w:p w:rsidR="00EF42F9" w:rsidRPr="00282EC8" w:rsidRDefault="00EF42F9" w:rsidP="00EF42F9">
      <w:pPr>
        <w:ind w:left="720"/>
        <w:rPr>
          <w:ins w:id="170" w:author="Karthick Nagarajan" w:date="2019-01-04T15:27:00Z"/>
          <w:rFonts w:eastAsia="Times New Roman" w:cstheme="minorHAnsi"/>
        </w:rPr>
      </w:pPr>
      <w:ins w:id="171" w:author="Karthick Nagarajan" w:date="2019-01-04T15:27:00Z">
        <w:r w:rsidRPr="00282EC8">
          <w:rPr>
            <w:rFonts w:eastAsia="Times New Roman" w:cstheme="minorHAnsi"/>
          </w:rPr>
          <w:t>In Business Manager, Administration =&gt; Site Development =&gt; Site Import and Export</w:t>
        </w:r>
      </w:ins>
    </w:p>
    <w:p w:rsidR="00EF42F9" w:rsidRPr="00282EC8" w:rsidRDefault="00EF42F9" w:rsidP="00EF42F9">
      <w:pPr>
        <w:ind w:left="720"/>
        <w:rPr>
          <w:ins w:id="172" w:author="Karthick Nagarajan" w:date="2019-01-04T15:27:00Z"/>
          <w:rFonts w:eastAsia="Times New Roman" w:cstheme="minorHAnsi"/>
        </w:rPr>
      </w:pPr>
    </w:p>
    <w:p w:rsidR="00EF42F9" w:rsidRPr="00282EC8" w:rsidRDefault="00D63443" w:rsidP="00EF42F9">
      <w:pPr>
        <w:ind w:left="-360"/>
        <w:rPr>
          <w:ins w:id="173" w:author="Karthick Nagarajan" w:date="2019-01-04T15:27:00Z"/>
          <w:rFonts w:eastAsia="Times New Roman" w:cstheme="minorHAnsi"/>
        </w:rPr>
      </w:pPr>
      <w:ins w:id="174" w:author="Karthick Nagarajan" w:date="2019-01-04T15:27:00Z">
        <w:r>
          <w:rPr>
            <w:rFonts w:eastAsia="Times New Roman" w:cstheme="minorHAnsi"/>
            <w:noProof/>
            <w:rPrChange w:id="175">
              <w:rPr>
                <w:noProof/>
                <w:color w:val="0000FF"/>
                <w:u w:val="single"/>
              </w:rPr>
            </w:rPrChange>
          </w:rPr>
          <w:drawing>
            <wp:inline distT="114300" distB="114300" distL="114300" distR="114300">
              <wp:extent cx="6781800" cy="2281238"/>
              <wp:effectExtent l="0" t="0" r="0" b="0"/>
              <wp:docPr id="20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2812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EF42F9" w:rsidRPr="00282EC8" w:rsidRDefault="00EF42F9" w:rsidP="00EF42F9">
      <w:pPr>
        <w:rPr>
          <w:ins w:id="176" w:author="Karthick Nagarajan" w:date="2019-01-04T15:27:00Z"/>
          <w:rFonts w:eastAsia="Times New Roman" w:cstheme="minorHAnsi"/>
        </w:rPr>
      </w:pPr>
      <w:ins w:id="177" w:author="Karthick Nagarajan" w:date="2019-01-04T15:27:00Z">
        <w:r w:rsidRPr="00282EC8">
          <w:rPr>
            <w:rFonts w:eastAsia="Times New Roman" w:cstheme="minorHAnsi"/>
          </w:rPr>
          <w:t xml:space="preserve">Select which one you want to take export of like Price Books, select all price books, give </w:t>
        </w:r>
      </w:ins>
    </w:p>
    <w:p w:rsidR="00EF42F9" w:rsidRPr="00282EC8" w:rsidRDefault="00EF42F9" w:rsidP="00EF42F9">
      <w:pPr>
        <w:rPr>
          <w:ins w:id="178" w:author="Karthick Nagarajan" w:date="2019-01-04T15:27:00Z"/>
          <w:rFonts w:eastAsia="Times New Roman" w:cstheme="minorHAnsi"/>
        </w:rPr>
      </w:pPr>
      <w:ins w:id="179" w:author="Karthick Nagarajan" w:date="2019-01-04T15:27:00Z">
        <w:r w:rsidRPr="00282EC8">
          <w:rPr>
            <w:rFonts w:eastAsia="Times New Roman" w:cstheme="minorHAnsi"/>
          </w:rPr>
          <w:t>Archive Name and click on export after the success status you can download that file/folder by clicking on download button.</w:t>
        </w:r>
      </w:ins>
    </w:p>
    <w:p w:rsidR="00C62E64" w:rsidRPr="00C62E64" w:rsidRDefault="00B40F35">
      <w:pPr>
        <w:pStyle w:val="ListParagraph"/>
        <w:numPr>
          <w:ilvl w:val="0"/>
          <w:numId w:val="79"/>
        </w:numPr>
        <w:spacing w:after="0"/>
        <w:rPr>
          <w:ins w:id="180" w:author="Karthick Nagarajan" w:date="2019-01-04T15:27:00Z"/>
          <w:rFonts w:eastAsia="Times New Roman" w:cstheme="minorHAnsi"/>
          <w:rPrChange w:id="181" w:author="Karthick Nagarajan" w:date="2019-01-04T15:29:00Z">
            <w:rPr>
              <w:ins w:id="182" w:author="Karthick Nagarajan" w:date="2019-01-04T15:27:00Z"/>
            </w:rPr>
          </w:rPrChange>
        </w:rPr>
        <w:pPrChange w:id="183" w:author="Karthick Nagarajan" w:date="2019-01-04T15:29:00Z">
          <w:pPr>
            <w:numPr>
              <w:numId w:val="75"/>
            </w:numPr>
            <w:spacing w:after="0"/>
            <w:ind w:left="720" w:hanging="360"/>
          </w:pPr>
        </w:pPrChange>
      </w:pPr>
      <w:ins w:id="184" w:author="Karthick Nagarajan" w:date="2019-01-04T15:27:00Z">
        <w:r w:rsidRPr="00282EC8">
          <w:rPr>
            <w:rFonts w:eastAsia="Times New Roman" w:cstheme="minorHAnsi"/>
          </w:rPr>
          <w:t xml:space="preserve">Update </w:t>
        </w:r>
      </w:ins>
      <w:ins w:id="185" w:author="Karthick Nagarajan" w:date="2019-01-04T15:50:00Z">
        <w:r w:rsidRPr="00282EC8">
          <w:rPr>
            <w:rFonts w:eastAsia="Times New Roman" w:cstheme="minorHAnsi"/>
          </w:rPr>
          <w:t>the folder path and file name to be sync with the path given in the file</w:t>
        </w:r>
      </w:ins>
    </w:p>
    <w:p w:rsidR="00EF42F9" w:rsidRPr="00282EC8" w:rsidRDefault="00EF42F9" w:rsidP="00EF42F9">
      <w:pPr>
        <w:ind w:left="720"/>
        <w:rPr>
          <w:ins w:id="186" w:author="Karthick Nagarajan" w:date="2019-01-04T15:27:00Z"/>
          <w:rFonts w:eastAsia="Times New Roman" w:cstheme="minorHAnsi"/>
        </w:rPr>
      </w:pPr>
      <w:ins w:id="187" w:author="Karthick Nagarajan" w:date="2019-01-04T15:27:00Z">
        <w:r w:rsidRPr="00282EC8">
          <w:rPr>
            <w:rFonts w:eastAsia="Times New Roman" w:cstheme="minorHAnsi"/>
          </w:rPr>
          <w:t>functional/mocks/testDataMgr/main</w:t>
        </w:r>
      </w:ins>
      <w:ins w:id="188" w:author="Karthick Nagarajan" w:date="2019-01-04T15:50:00Z">
        <w:r w:rsidR="00B40F35" w:rsidRPr="00282EC8">
          <w:rPr>
            <w:rFonts w:eastAsia="Times New Roman" w:cstheme="minorHAnsi"/>
          </w:rPr>
          <w:t>.js</w:t>
        </w:r>
      </w:ins>
      <w:ins w:id="189" w:author="Karthick Nagarajan" w:date="2019-01-04T15:27:00Z">
        <w:r w:rsidRPr="00282EC8">
          <w:rPr>
            <w:rFonts w:eastAsia="Times New Roman" w:cstheme="minorHAnsi"/>
          </w:rPr>
          <w:t>.</w:t>
        </w:r>
      </w:ins>
    </w:p>
    <w:p w:rsidR="00EF42F9" w:rsidRPr="00282EC8" w:rsidRDefault="00EF42F9" w:rsidP="00EF42F9">
      <w:pPr>
        <w:pStyle w:val="ListParagraph"/>
        <w:numPr>
          <w:ilvl w:val="0"/>
          <w:numId w:val="76"/>
        </w:numPr>
        <w:spacing w:after="0"/>
        <w:rPr>
          <w:ins w:id="190" w:author="Karthick Nagarajan" w:date="2019-01-04T15:27:00Z"/>
          <w:rFonts w:eastAsia="Times New Roman" w:cstheme="minorHAnsi"/>
        </w:rPr>
      </w:pPr>
      <w:ins w:id="191" w:author="Karthick Nagarajan" w:date="2019-01-04T15:27:00Z">
        <w:r w:rsidRPr="00282EC8">
          <w:rPr>
            <w:rFonts w:eastAsia="Times New Roman" w:cstheme="minorHAnsi"/>
          </w:rPr>
          <w:t xml:space="preserve"> For example</w:t>
        </w:r>
      </w:ins>
    </w:p>
    <w:p w:rsidR="00EF42F9" w:rsidRPr="00282EC8" w:rsidRDefault="00EF42F9" w:rsidP="00EF42F9">
      <w:pPr>
        <w:pStyle w:val="ListParagraph"/>
        <w:ind w:left="1140"/>
        <w:rPr>
          <w:ins w:id="192" w:author="Karthick Nagarajan" w:date="2019-01-04T15:27:00Z"/>
          <w:rFonts w:eastAsia="Times New Roman" w:cstheme="minorHAnsi"/>
        </w:rPr>
      </w:pPr>
      <w:ins w:id="193" w:author="Karthick Nagarajan" w:date="2019-01-04T15:27:00Z">
        <w:r w:rsidRPr="00282EC8">
          <w:rPr>
            <w:rFonts w:eastAsia="Times New Roman" w:cstheme="minorHAnsi"/>
          </w:rPr>
          <w:t xml:space="preserve">Customer xml path is mentioned in the file like this </w:t>
        </w:r>
      </w:ins>
    </w:p>
    <w:p w:rsidR="00EF42F9" w:rsidRPr="00282EC8" w:rsidRDefault="00EF42F9" w:rsidP="00EF42F9">
      <w:pPr>
        <w:shd w:val="clear" w:color="auto" w:fill="1E1E1E"/>
        <w:spacing w:line="285" w:lineRule="atLeast"/>
        <w:rPr>
          <w:ins w:id="194" w:author="Karthick Nagarajan" w:date="2019-01-04T15:27:00Z"/>
          <w:rFonts w:eastAsia="Times New Roman" w:cstheme="minorHAnsi"/>
          <w:color w:val="D4D4D4"/>
        </w:rPr>
      </w:pPr>
      <w:ins w:id="195" w:author="Karthick Nagarajan" w:date="2019-01-04T15:27:00Z">
        <w:r w:rsidRPr="00282EC8">
          <w:rPr>
            <w:rFonts w:eastAsia="Times New Roman" w:cstheme="minorHAnsi"/>
            <w:color w:val="9CDCFE"/>
          </w:rPr>
          <w:t>files:</w:t>
        </w:r>
        <w:r w:rsidRPr="00282EC8">
          <w:rPr>
            <w:rFonts w:eastAsia="Times New Roman" w:cstheme="minorHAnsi"/>
            <w:color w:val="D4D4D4"/>
          </w:rPr>
          <w:t xml:space="preserve"> [</w:t>
        </w:r>
        <w:r w:rsidRPr="00282EC8">
          <w:rPr>
            <w:rFonts w:eastAsia="Times New Roman" w:cstheme="minorHAnsi"/>
            <w:color w:val="9CDCFE"/>
          </w:rPr>
          <w:t>demoDataDir</w:t>
        </w:r>
        <w:r w:rsidRPr="00282EC8">
          <w:rPr>
            <w:rFonts w:eastAsia="Times New Roman" w:cstheme="minorHAnsi"/>
            <w:color w:val="D4D4D4"/>
          </w:rPr>
          <w:t xml:space="preserve"> + </w:t>
        </w:r>
        <w:r w:rsidRPr="00282EC8">
          <w:rPr>
            <w:rFonts w:eastAsia="Times New Roman" w:cstheme="minorHAnsi"/>
            <w:color w:val="CE9178"/>
          </w:rPr>
          <w:t>'/customer-lists/customer.xml'</w:t>
        </w:r>
        <w:r w:rsidRPr="00282EC8">
          <w:rPr>
            <w:rFonts w:eastAsia="Times New Roman" w:cstheme="minorHAnsi"/>
            <w:color w:val="D4D4D4"/>
          </w:rPr>
          <w:t>]</w:t>
        </w:r>
      </w:ins>
    </w:p>
    <w:p w:rsidR="00EF42F9" w:rsidRPr="00282EC8" w:rsidRDefault="00EF42F9" w:rsidP="00EF42F9">
      <w:pPr>
        <w:rPr>
          <w:ins w:id="196" w:author="Karthick Nagarajan" w:date="2019-01-04T15:27:00Z"/>
          <w:rFonts w:eastAsia="Times New Roman" w:cstheme="minorHAnsi"/>
        </w:rPr>
      </w:pPr>
      <w:ins w:id="197" w:author="Karthick Nagarajan" w:date="2019-01-04T15:27:00Z">
        <w:r w:rsidRPr="00282EC8">
          <w:rPr>
            <w:rFonts w:eastAsia="Times New Roman" w:cstheme="minorHAnsi"/>
          </w:rPr>
          <w:tab/>
          <w:t xml:space="preserve">The same path should exist in the site export directory, if you site export direct contains the file path like this C:\projects\WPSFCC\work\code\sfcc_worldpay\customer-lists\{siteid}.xml means you need to rename the file name and make the structure C:\projects\WPSFCC\work\code\sfcc_worldpay\customer-lists\customer.xml like this. </w:t>
        </w:r>
      </w:ins>
    </w:p>
    <w:p w:rsidR="00EF42F9" w:rsidRPr="00282EC8" w:rsidRDefault="00EF42F9" w:rsidP="00EF42F9">
      <w:pPr>
        <w:rPr>
          <w:ins w:id="198" w:author="Karthick Nagarajan" w:date="2019-01-04T15:41:00Z"/>
          <w:rFonts w:eastAsia="Times New Roman" w:cstheme="minorHAnsi"/>
        </w:rPr>
      </w:pPr>
      <w:ins w:id="199" w:author="Karthick Nagarajan" w:date="2019-01-04T15:27:00Z">
        <w:r w:rsidRPr="00282EC8">
          <w:rPr>
            <w:rFonts w:eastAsia="Times New Roman" w:cstheme="minorHAnsi"/>
          </w:rPr>
          <w:t>So check the xml folder structure corresponding t</w:t>
        </w:r>
        <w:r w:rsidR="00AF0875" w:rsidRPr="00282EC8">
          <w:rPr>
            <w:rFonts w:eastAsia="Times New Roman" w:cstheme="minorHAnsi"/>
          </w:rPr>
          <w:t>he path mentioned in the file.</w:t>
        </w:r>
      </w:ins>
    </w:p>
    <w:p w:rsidR="00AF0875" w:rsidRPr="00282EC8" w:rsidRDefault="00AF0875" w:rsidP="00EF42F9">
      <w:pPr>
        <w:rPr>
          <w:ins w:id="200" w:author="Karthick Nagarajan" w:date="2019-01-04T15:41:00Z"/>
          <w:rFonts w:eastAsia="Times New Roman" w:cstheme="minorHAnsi"/>
        </w:rPr>
      </w:pPr>
      <w:ins w:id="201" w:author="Karthick Nagarajan" w:date="2019-01-04T15:41:00Z">
        <w:r w:rsidRPr="00282EC8">
          <w:rPr>
            <w:rFonts w:eastAsia="Times New Roman" w:cstheme="minorHAnsi"/>
          </w:rPr>
          <w:t xml:space="preserve">Site export folder </w:t>
        </w:r>
      </w:ins>
      <w:ins w:id="202" w:author="Karthick Nagarajan" w:date="2019-01-04T15:43:00Z">
        <w:r w:rsidR="008C1778" w:rsidRPr="00282EC8">
          <w:rPr>
            <w:rFonts w:eastAsia="Times New Roman" w:cstheme="minorHAnsi"/>
          </w:rPr>
          <w:t xml:space="preserve">structure </w:t>
        </w:r>
      </w:ins>
      <w:ins w:id="203" w:author="Karthick Nagarajan" w:date="2019-01-04T15:41:00Z">
        <w:r w:rsidRPr="00282EC8">
          <w:rPr>
            <w:rFonts w:eastAsia="Times New Roman" w:cstheme="minorHAnsi"/>
          </w:rPr>
          <w:t>should like this</w:t>
        </w:r>
      </w:ins>
    </w:p>
    <w:p w:rsidR="00AF0875" w:rsidRPr="00282EC8" w:rsidRDefault="00D63443" w:rsidP="00EF42F9">
      <w:pPr>
        <w:rPr>
          <w:ins w:id="204" w:author="Karthick Nagarajan" w:date="2019-01-04T15:45:00Z"/>
          <w:rFonts w:eastAsia="Times New Roman" w:cstheme="minorHAnsi"/>
        </w:rPr>
      </w:pPr>
      <w:ins w:id="205" w:author="Karthick Nagarajan" w:date="2019-01-04T15:43:00Z">
        <w:r>
          <w:rPr>
            <w:rFonts w:eastAsia="Times New Roman" w:cstheme="minorHAnsi"/>
            <w:noProof/>
            <w:rPrChange w:id="206">
              <w:rPr>
                <w:noProof/>
                <w:color w:val="0000FF"/>
                <w:u w:val="single"/>
              </w:rPr>
            </w:rPrChange>
          </w:rPr>
          <w:lastRenderedPageBreak/>
          <w:drawing>
            <wp:inline distT="0" distB="0" distL="0" distR="0">
              <wp:extent cx="6188710" cy="2200275"/>
              <wp:effectExtent l="0" t="0" r="2540" b="9525"/>
              <wp:docPr id="36" name="Picture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siteexport.pn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8710" cy="2200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43622" w:rsidRPr="00282EC8" w:rsidRDefault="00043622" w:rsidP="00EF42F9">
      <w:pPr>
        <w:rPr>
          <w:ins w:id="207" w:author="Karthick Nagarajan" w:date="2019-01-04T15:45:00Z"/>
          <w:rFonts w:eastAsia="Times New Roman" w:cstheme="minorHAnsi"/>
        </w:rPr>
      </w:pPr>
    </w:p>
    <w:p w:rsidR="00043622" w:rsidRPr="00282EC8" w:rsidRDefault="00043622" w:rsidP="00EF42F9">
      <w:pPr>
        <w:rPr>
          <w:ins w:id="208" w:author="Karthick Nagarajan" w:date="2019-01-04T15:27:00Z"/>
          <w:rFonts w:eastAsia="Times New Roman" w:cstheme="minorHAnsi"/>
        </w:rPr>
      </w:pPr>
      <w:ins w:id="209" w:author="Karthick Nagarajan" w:date="2019-01-04T15:45:00Z">
        <w:r w:rsidRPr="00282EC8">
          <w:rPr>
            <w:rFonts w:eastAsia="Times New Roman" w:cstheme="minorHAnsi"/>
          </w:rPr>
          <w:tab/>
          <w:t>b. There are some issues in parsing customer</w:t>
        </w:r>
      </w:ins>
      <w:ins w:id="210" w:author="Karthick Nagarajan" w:date="2019-01-04T15:46:00Z">
        <w:r w:rsidRPr="00282EC8">
          <w:rPr>
            <w:rFonts w:eastAsia="Times New Roman" w:cstheme="minorHAnsi"/>
          </w:rPr>
          <w:t>-</w:t>
        </w:r>
      </w:ins>
      <w:ins w:id="211" w:author="Karthick Nagarajan" w:date="2019-01-04T15:45:00Z">
        <w:r w:rsidRPr="00282EC8">
          <w:rPr>
            <w:rFonts w:eastAsia="Times New Roman" w:cstheme="minorHAnsi"/>
          </w:rPr>
          <w:t xml:space="preserve">list, so in the customer lists customer xml file update the xml string </w:t>
        </w:r>
      </w:ins>
      <w:ins w:id="212" w:author="Karthick Nagarajan" w:date="2019-01-04T15:46:00Z">
        <w:r w:rsidRPr="00282EC8">
          <w:rPr>
            <w:rFonts w:eastAsia="Times New Roman" w:cstheme="minorHAnsi"/>
          </w:rPr>
          <w:t xml:space="preserve">‘customer-list’ to ‘customers’. Or you can export all the customer directly from </w:t>
        </w:r>
        <w:r w:rsidR="00B40F35" w:rsidRPr="00282EC8">
          <w:rPr>
            <w:rFonts w:eastAsia="Times New Roman" w:cstheme="minorHAnsi"/>
          </w:rPr>
          <w:t>business manager and replace that</w:t>
        </w:r>
        <w:r w:rsidRPr="00282EC8">
          <w:rPr>
            <w:rFonts w:eastAsia="Times New Roman" w:cstheme="minorHAnsi"/>
          </w:rPr>
          <w:t xml:space="preserve"> xml in the </w:t>
        </w:r>
      </w:ins>
      <w:ins w:id="213" w:author="Karthick Nagarajan" w:date="2019-01-04T15:47:00Z">
        <w:r w:rsidRPr="00282EC8">
          <w:rPr>
            <w:rFonts w:eastAsia="Times New Roman" w:cstheme="minorHAnsi"/>
          </w:rPr>
          <w:t>‘customer-lists’ folder.</w:t>
        </w:r>
      </w:ins>
    </w:p>
    <w:p w:rsidR="00C62E64" w:rsidRPr="00C62E64" w:rsidRDefault="00906988">
      <w:pPr>
        <w:pStyle w:val="ListParagraph"/>
        <w:numPr>
          <w:ilvl w:val="0"/>
          <w:numId w:val="79"/>
        </w:numPr>
        <w:rPr>
          <w:ins w:id="214" w:author="Karthick Nagarajan" w:date="2019-01-04T15:27:00Z"/>
          <w:rFonts w:eastAsia="Times New Roman" w:cstheme="minorHAnsi"/>
          <w:rPrChange w:id="215" w:author="Karthick Nagarajan" w:date="2019-01-04T15:29:00Z">
            <w:rPr>
              <w:ins w:id="216" w:author="Karthick Nagarajan" w:date="2019-01-04T15:27:00Z"/>
            </w:rPr>
          </w:rPrChange>
        </w:rPr>
        <w:pPrChange w:id="217" w:author="Karthick Nagarajan" w:date="2019-01-04T15:29:00Z">
          <w:pPr>
            <w:pStyle w:val="ListParagraph"/>
            <w:numPr>
              <w:numId w:val="75"/>
            </w:numPr>
            <w:ind w:hanging="360"/>
          </w:pPr>
        </w:pPrChange>
      </w:pPr>
      <w:ins w:id="218" w:author="Karthick Nagarajan" w:date="2019-01-04T15:27:00Z">
        <w:r w:rsidRPr="00906988">
          <w:rPr>
            <w:rFonts w:eastAsia="Times New Roman" w:cstheme="minorHAnsi"/>
            <w:rPrChange w:id="219" w:author="Karthick Nagarajan" w:date="2019-01-04T15:29:00Z">
              <w:rPr>
                <w:color w:val="0000FF"/>
                <w:u w:val="single"/>
              </w:rPr>
            </w:rPrChange>
          </w:rPr>
          <w:t>In worldpay_main.js,  functional/mocks/testDataMgr/worldpay_main, provide the required credentials which are existing in the site</w:t>
        </w:r>
      </w:ins>
    </w:p>
    <w:p w:rsidR="00EF42F9" w:rsidRPr="00282EC8" w:rsidRDefault="00EF42F9" w:rsidP="00EF42F9">
      <w:pPr>
        <w:ind w:left="720"/>
        <w:rPr>
          <w:ins w:id="220" w:author="Karthick Nagarajan" w:date="2019-01-04T15:27:00Z"/>
          <w:rFonts w:eastAsia="Times New Roman" w:cstheme="minorHAnsi"/>
        </w:rPr>
      </w:pPr>
      <w:ins w:id="221" w:author="Karthick Nagarajan" w:date="2019-01-04T15:27:00Z">
        <w:r w:rsidRPr="00282EC8">
          <w:rPr>
            <w:rFonts w:eastAsia="Times New Roman" w:cstheme="minorHAnsi"/>
          </w:rPr>
          <w:t>a) loginUserEmail – existing user email</w:t>
        </w:r>
      </w:ins>
      <w:ins w:id="222" w:author="Karthick Nagarajan" w:date="2019-01-04T15:29:00Z">
        <w:r w:rsidRPr="00282EC8">
          <w:rPr>
            <w:rFonts w:eastAsia="Times New Roman" w:cstheme="minorHAnsi"/>
          </w:rPr>
          <w:t>(recommend user email in 3</w:t>
        </w:r>
        <w:r w:rsidR="00906988" w:rsidRPr="00906988">
          <w:rPr>
            <w:rFonts w:eastAsia="Times New Roman" w:cstheme="minorHAnsi"/>
            <w:vertAlign w:val="superscript"/>
            <w:rPrChange w:id="223" w:author="Karthick Nagarajan" w:date="2019-01-04T15:29:00Z"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</w:rPrChange>
          </w:rPr>
          <w:t>rd</w:t>
        </w:r>
        <w:r w:rsidRPr="00282EC8">
          <w:rPr>
            <w:rFonts w:eastAsia="Times New Roman" w:cstheme="minorHAnsi"/>
          </w:rPr>
          <w:t xml:space="preserve"> point)</w:t>
        </w:r>
      </w:ins>
    </w:p>
    <w:p w:rsidR="00EF42F9" w:rsidRPr="00282EC8" w:rsidRDefault="00EF42F9" w:rsidP="00EF42F9">
      <w:pPr>
        <w:ind w:left="720"/>
        <w:rPr>
          <w:ins w:id="224" w:author="Karthick Nagarajan" w:date="2019-01-04T15:27:00Z"/>
          <w:rFonts w:eastAsia="Times New Roman" w:cstheme="minorHAnsi"/>
        </w:rPr>
      </w:pPr>
      <w:ins w:id="225" w:author="Karthick Nagarajan" w:date="2019-01-04T15:27:00Z">
        <w:r w:rsidRPr="00282EC8">
          <w:rPr>
            <w:rFonts w:eastAsia="Times New Roman" w:cstheme="minorHAnsi"/>
          </w:rPr>
          <w:t>b) loginPassword -  existing user password</w:t>
        </w:r>
      </w:ins>
    </w:p>
    <w:p w:rsidR="00EF42F9" w:rsidRPr="00282EC8" w:rsidRDefault="00EF42F9" w:rsidP="00EF42F9">
      <w:pPr>
        <w:ind w:left="720"/>
        <w:rPr>
          <w:ins w:id="226" w:author="Karthick Nagarajan" w:date="2019-01-04T15:27:00Z"/>
          <w:rFonts w:eastAsia="Times New Roman" w:cstheme="minorHAnsi"/>
        </w:rPr>
      </w:pPr>
      <w:ins w:id="227" w:author="Karthick Nagarajan" w:date="2019-01-04T15:27:00Z">
        <w:r w:rsidRPr="00282EC8">
          <w:rPr>
            <w:rFonts w:eastAsia="Times New Roman" w:cstheme="minorHAnsi"/>
          </w:rPr>
          <w:t>c) newUserPassword – new user registration password</w:t>
        </w:r>
      </w:ins>
    </w:p>
    <w:p w:rsidR="00EF42F9" w:rsidRPr="00282EC8" w:rsidRDefault="00EF42F9" w:rsidP="00EF42F9">
      <w:pPr>
        <w:ind w:left="720"/>
        <w:rPr>
          <w:ins w:id="228" w:author="Karthick Nagarajan" w:date="2019-01-04T15:27:00Z"/>
          <w:rFonts w:eastAsia="Times New Roman" w:cstheme="minorHAnsi"/>
        </w:rPr>
      </w:pPr>
      <w:ins w:id="229" w:author="Karthick Nagarajan" w:date="2019-01-04T15:27:00Z">
        <w:r w:rsidRPr="00282EC8">
          <w:rPr>
            <w:rFonts w:eastAsia="Times New Roman" w:cstheme="minorHAnsi"/>
          </w:rPr>
          <w:t>d) storefrontPath – absolute folder path to the site export</w:t>
        </w:r>
      </w:ins>
    </w:p>
    <w:p w:rsidR="00EF42F9" w:rsidRPr="00282EC8" w:rsidRDefault="00EF42F9" w:rsidP="00EF42F9">
      <w:pPr>
        <w:ind w:left="720"/>
        <w:rPr>
          <w:ins w:id="230" w:author="Karthick Nagarajan" w:date="2019-01-04T15:27:00Z"/>
          <w:rFonts w:eastAsia="Times New Roman" w:cstheme="minorHAnsi"/>
        </w:rPr>
      </w:pPr>
      <w:ins w:id="231" w:author="Karthick Nagarajan" w:date="2019-01-04T15:27:00Z">
        <w:r w:rsidRPr="00282EC8">
          <w:rPr>
            <w:rFonts w:eastAsia="Times New Roman" w:cstheme="minorHAnsi"/>
          </w:rPr>
          <w:t>e) resourcePath – absolute folder path to storefront reference architecture resource folder</w:t>
        </w:r>
      </w:ins>
    </w:p>
    <w:p w:rsidR="00EF42F9" w:rsidRPr="00282EC8" w:rsidRDefault="00EF42F9" w:rsidP="00EF42F9">
      <w:pPr>
        <w:ind w:left="720"/>
        <w:rPr>
          <w:ins w:id="232" w:author="Karthick Nagarajan" w:date="2019-01-04T15:27:00Z"/>
          <w:rFonts w:eastAsia="Times New Roman" w:cstheme="minorHAnsi"/>
        </w:rPr>
      </w:pPr>
      <w:ins w:id="233" w:author="Karthick Nagarajan" w:date="2019-01-04T15:27:00Z">
        <w:r w:rsidRPr="00282EC8">
          <w:rPr>
            <w:rFonts w:eastAsia="Times New Roman" w:cstheme="minorHAnsi"/>
          </w:rPr>
          <w:t>f) 3 Variant Product ID like variantProduct1, variantProduct2, variantProduct3(example product ids which are having good inventory)</w:t>
        </w:r>
      </w:ins>
    </w:p>
    <w:p w:rsidR="00EF42F9" w:rsidRPr="00282EC8" w:rsidRDefault="00EF42F9" w:rsidP="00EF42F9">
      <w:pPr>
        <w:ind w:left="720"/>
        <w:rPr>
          <w:ins w:id="234" w:author="Karthick Nagarajan" w:date="2019-01-04T15:27:00Z"/>
          <w:rFonts w:eastAsia="Times New Roman" w:cstheme="minorHAnsi"/>
        </w:rPr>
      </w:pPr>
      <w:ins w:id="235" w:author="Karthick Nagarajan" w:date="2019-01-04T15:27:00Z">
        <w:r w:rsidRPr="00282EC8">
          <w:rPr>
            <w:rFonts w:eastAsia="Times New Roman" w:cstheme="minorHAnsi"/>
          </w:rPr>
          <w:t>g) All credit card details scenario you want to check like creditCardAmex, creditCardDiscover, creditCardVisa, creditCardError, creditCardRefused, creditCard3D containing card name, card type, number, expiry date, cvv number.</w:t>
        </w:r>
      </w:ins>
    </w:p>
    <w:p w:rsidR="00EF42F9" w:rsidRPr="00282EC8" w:rsidRDefault="00EF42F9" w:rsidP="00EF42F9">
      <w:pPr>
        <w:ind w:left="720"/>
        <w:rPr>
          <w:rFonts w:eastAsia="Times New Roman" w:cstheme="minorHAnsi"/>
        </w:rPr>
      </w:pPr>
      <w:ins w:id="236" w:author="Karthick Nagarajan" w:date="2019-01-04T15:27:00Z">
        <w:r w:rsidRPr="00282EC8">
          <w:rPr>
            <w:rFonts w:eastAsia="Times New Roman" w:cstheme="minorHAnsi"/>
          </w:rPr>
          <w:t>Note:- Login user email should be available in the customer list xml file also.</w:t>
        </w:r>
      </w:ins>
    </w:p>
    <w:p w:rsidR="00C62E64" w:rsidRDefault="00906988">
      <w:pPr>
        <w:pStyle w:val="ListParagraph"/>
        <w:numPr>
          <w:ilvl w:val="0"/>
          <w:numId w:val="79"/>
        </w:numPr>
        <w:spacing w:after="0"/>
        <w:rPr>
          <w:rFonts w:eastAsia="Times New Roman" w:cstheme="minorHAnsi"/>
        </w:rPr>
        <w:pPrChange w:id="237" w:author="Karthick Nagarajan" w:date="2019-01-04T15:30:00Z">
          <w:pPr>
            <w:numPr>
              <w:numId w:val="80"/>
            </w:numPr>
            <w:spacing w:after="0"/>
            <w:ind w:left="1080" w:hanging="360"/>
          </w:pPr>
        </w:pPrChange>
      </w:pPr>
      <w:ins w:id="238" w:author="Karthick Nagarajan" w:date="2019-01-04T15:30:00Z">
        <w:r w:rsidRPr="00906988">
          <w:rPr>
            <w:rFonts w:eastAsia="Times New Roman" w:cstheme="minorHAnsi"/>
            <w:rPrChange w:id="239" w:author="Karthick Nagarajan" w:date="2019-01-04T15:30:00Z">
              <w:rPr>
                <w:color w:val="0000FF"/>
                <w:u w:val="single"/>
              </w:rPr>
            </w:rPrChange>
          </w:rPr>
          <w:t>If dw.json is not there in root folder, create one containing following :</w:t>
        </w:r>
      </w:ins>
    </w:p>
    <w:p w:rsidR="004C6B34" w:rsidRPr="00282EC8" w:rsidRDefault="004C6B34" w:rsidP="004C6B34">
      <w:pPr>
        <w:pStyle w:val="ListParagraph"/>
        <w:spacing w:after="0"/>
        <w:ind w:left="1080"/>
        <w:rPr>
          <w:ins w:id="240" w:author="Karthick Nagarajan" w:date="2019-01-04T15:30:00Z"/>
          <w:rFonts w:eastAsia="Times New Roman" w:cstheme="minorHAnsi"/>
          <w:rPrChange w:id="241" w:author="Karthick Nagarajan" w:date="2019-01-04T15:30:00Z">
            <w:rPr>
              <w:ins w:id="242" w:author="Karthick Nagarajan" w:date="2019-01-04T15:30:00Z"/>
            </w:rPr>
          </w:rPrChange>
        </w:rPr>
      </w:pPr>
    </w:p>
    <w:p w:rsidR="00CA0FD6" w:rsidRPr="00282EC8" w:rsidRDefault="00CA0FD6" w:rsidP="00CA0FD6">
      <w:pPr>
        <w:spacing w:line="325" w:lineRule="auto"/>
        <w:ind w:left="720"/>
        <w:rPr>
          <w:ins w:id="243" w:author="Karthick Nagarajan" w:date="2019-01-04T15:30:00Z"/>
          <w:rFonts w:eastAsia="Courier New" w:cstheme="minorHAnsi"/>
          <w:sz w:val="20"/>
          <w:szCs w:val="20"/>
        </w:rPr>
      </w:pPr>
      <w:ins w:id="244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>{</w:t>
        </w:r>
      </w:ins>
    </w:p>
    <w:p w:rsidR="00CA0FD6" w:rsidRPr="00282EC8" w:rsidRDefault="00CA0FD6" w:rsidP="00CA0FD6">
      <w:pPr>
        <w:spacing w:line="325" w:lineRule="auto"/>
        <w:ind w:left="720"/>
        <w:rPr>
          <w:ins w:id="245" w:author="Karthick Nagarajan" w:date="2019-01-04T15:30:00Z"/>
          <w:rFonts w:eastAsia="Courier New" w:cstheme="minorHAnsi"/>
          <w:sz w:val="20"/>
          <w:szCs w:val="20"/>
        </w:rPr>
      </w:pPr>
      <w:ins w:id="246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 xml:space="preserve">   "hostname": "worldpay03-tech-prtnr-eu04-dw.demandware.net",</w:t>
        </w:r>
      </w:ins>
    </w:p>
    <w:p w:rsidR="00CA0FD6" w:rsidRPr="00282EC8" w:rsidRDefault="00CA0FD6" w:rsidP="00CA0FD6">
      <w:pPr>
        <w:spacing w:line="325" w:lineRule="auto"/>
        <w:ind w:left="720"/>
        <w:rPr>
          <w:ins w:id="247" w:author="Karthick Nagarajan" w:date="2019-01-04T15:30:00Z"/>
          <w:rFonts w:eastAsia="Courier New" w:cstheme="minorHAnsi"/>
          <w:sz w:val="20"/>
          <w:szCs w:val="20"/>
        </w:rPr>
      </w:pPr>
      <w:ins w:id="248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 xml:space="preserve">   "username": "USERNAME_OF_STOREFRONT",</w:t>
        </w:r>
      </w:ins>
    </w:p>
    <w:p w:rsidR="00CA0FD6" w:rsidRPr="00282EC8" w:rsidRDefault="00CA0FD6" w:rsidP="00CA0FD6">
      <w:pPr>
        <w:spacing w:line="325" w:lineRule="auto"/>
        <w:ind w:left="720"/>
        <w:rPr>
          <w:ins w:id="249" w:author="Karthick Nagarajan" w:date="2019-01-04T15:30:00Z"/>
          <w:rFonts w:eastAsia="Courier New" w:cstheme="minorHAnsi"/>
          <w:sz w:val="20"/>
          <w:szCs w:val="20"/>
        </w:rPr>
      </w:pPr>
      <w:ins w:id="250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lastRenderedPageBreak/>
          <w:t xml:space="preserve">   "password": "PASSOWRD_OF_STOREFRONT",</w:t>
        </w:r>
      </w:ins>
    </w:p>
    <w:p w:rsidR="00CA0FD6" w:rsidRPr="00282EC8" w:rsidRDefault="00CA0FD6" w:rsidP="00CA0FD6">
      <w:pPr>
        <w:spacing w:line="325" w:lineRule="auto"/>
        <w:ind w:left="720"/>
        <w:rPr>
          <w:ins w:id="251" w:author="Karthick Nagarajan" w:date="2019-01-04T15:30:00Z"/>
          <w:rFonts w:eastAsia="Courier New" w:cstheme="minorHAnsi"/>
          <w:sz w:val="20"/>
          <w:szCs w:val="20"/>
        </w:rPr>
      </w:pPr>
      <w:ins w:id="252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 xml:space="preserve">   "code-version": "CODE_VERSION"</w:t>
        </w:r>
      </w:ins>
    </w:p>
    <w:p w:rsidR="00CA0FD6" w:rsidRPr="00282EC8" w:rsidRDefault="00CA0FD6" w:rsidP="00CA0FD6">
      <w:pPr>
        <w:spacing w:line="325" w:lineRule="auto"/>
        <w:ind w:left="720"/>
        <w:rPr>
          <w:ins w:id="253" w:author="Karthick Nagarajan" w:date="2019-01-04T15:30:00Z"/>
          <w:rFonts w:eastAsia="Courier New" w:cstheme="minorHAnsi"/>
          <w:sz w:val="20"/>
          <w:szCs w:val="20"/>
        </w:rPr>
      </w:pPr>
      <w:ins w:id="254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>}</w:t>
        </w:r>
      </w:ins>
    </w:p>
    <w:p w:rsidR="00CA0FD6" w:rsidRPr="00282EC8" w:rsidRDefault="00CA0FD6" w:rsidP="00EF42F9">
      <w:pPr>
        <w:ind w:left="720"/>
        <w:rPr>
          <w:ins w:id="255" w:author="Karthick Nagarajan" w:date="2019-01-04T15:27:00Z"/>
          <w:rFonts w:eastAsia="Times New Roman" w:cstheme="minorHAnsi"/>
        </w:rPr>
      </w:pPr>
    </w:p>
    <w:p w:rsidR="00C62E64" w:rsidRDefault="00C62E64">
      <w:pPr>
        <w:spacing w:after="0"/>
        <w:ind w:left="720"/>
        <w:rPr>
          <w:ins w:id="256" w:author="Karthick Nagarajan" w:date="2019-01-04T15:13:00Z"/>
          <w:rFonts w:eastAsia="Times New Roman" w:cstheme="minorHAnsi"/>
        </w:rPr>
        <w:pPrChange w:id="257" w:author="Karthick Nagarajan" w:date="2019-01-04T15:11:00Z">
          <w:pPr>
            <w:numPr>
              <w:numId w:val="75"/>
            </w:numPr>
            <w:spacing w:after="0"/>
            <w:ind w:left="720" w:hanging="360"/>
          </w:pPr>
        </w:pPrChange>
      </w:pPr>
    </w:p>
    <w:p w:rsidR="00C62E64" w:rsidRDefault="00C62E64">
      <w:pPr>
        <w:spacing w:after="0"/>
        <w:ind w:left="720"/>
        <w:rPr>
          <w:ins w:id="258" w:author="Karthick Nagarajan" w:date="2019-01-04T15:12:00Z"/>
          <w:rFonts w:eastAsia="Times New Roman" w:cstheme="minorHAnsi"/>
        </w:rPr>
        <w:pPrChange w:id="259" w:author="Karthick Nagarajan" w:date="2019-01-04T15:11:00Z">
          <w:pPr>
            <w:numPr>
              <w:numId w:val="75"/>
            </w:numPr>
            <w:spacing w:after="0"/>
            <w:ind w:left="720" w:hanging="360"/>
          </w:pPr>
        </w:pPrChange>
      </w:pPr>
    </w:p>
    <w:p w:rsidR="004C6B34" w:rsidRDefault="00906988" w:rsidP="004C6B34">
      <w:pPr>
        <w:spacing w:after="0"/>
        <w:ind w:left="720"/>
        <w:rPr>
          <w:rFonts w:eastAsia="Times New Roman" w:cstheme="minorHAnsi"/>
          <w:b/>
          <w:sz w:val="24"/>
          <w:szCs w:val="24"/>
        </w:rPr>
      </w:pPr>
      <w:ins w:id="260" w:author="Karthick Nagarajan" w:date="2019-01-04T15:12:00Z">
        <w:r w:rsidRPr="00906988">
          <w:rPr>
            <w:rFonts w:eastAsia="Times New Roman" w:cstheme="minorHAnsi"/>
            <w:b/>
            <w:sz w:val="24"/>
            <w:szCs w:val="24"/>
            <w:rPrChange w:id="261" w:author="Karthick Nagarajan" w:date="2019-01-04T15:12:00Z"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</w:rPrChange>
          </w:rPr>
          <w:t>Steps to configure and run the automation testing</w:t>
        </w:r>
      </w:ins>
    </w:p>
    <w:p w:rsidR="00FF21AC" w:rsidRPr="00FF21AC" w:rsidRDefault="00FF21AC" w:rsidP="004C6B34">
      <w:pPr>
        <w:spacing w:after="0"/>
        <w:ind w:left="720"/>
        <w:rPr>
          <w:ins w:id="262" w:author="Karthick Nagarajan" w:date="2019-01-04T15:11:00Z"/>
          <w:rFonts w:eastAsia="Times New Roman" w:cstheme="minorHAnsi"/>
          <w:b/>
          <w:sz w:val="24"/>
          <w:szCs w:val="24"/>
          <w:rPrChange w:id="263" w:author="Karthick Nagarajan" w:date="2019-01-04T15:12:00Z">
            <w:rPr>
              <w:ins w:id="264" w:author="Karthick Nagarajan" w:date="2019-01-04T15:11:00Z"/>
              <w:rFonts w:eastAsia="Times New Roman" w:cstheme="minorHAnsi"/>
              <w:sz w:val="24"/>
              <w:szCs w:val="24"/>
            </w:rPr>
          </w:rPrChange>
        </w:rPr>
      </w:pPr>
    </w:p>
    <w:p w:rsidR="00C62E64" w:rsidRPr="00C62E64" w:rsidRDefault="00906988">
      <w:pPr>
        <w:pStyle w:val="ListParagraph"/>
        <w:numPr>
          <w:ilvl w:val="0"/>
          <w:numId w:val="80"/>
        </w:numPr>
        <w:spacing w:after="0"/>
        <w:rPr>
          <w:ins w:id="265" w:author="Karthick Nagarajan" w:date="2019-01-03T17:01:00Z"/>
          <w:rFonts w:eastAsia="Times New Roman" w:cstheme="minorHAnsi"/>
          <w:rPrChange w:id="266" w:author="Karthick Nagarajan" w:date="2019-01-04T15:29:00Z">
            <w:rPr>
              <w:ins w:id="267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68" w:author="Karthick Nagarajan" w:date="2019-01-04T15:29:00Z">
          <w:pPr>
            <w:numPr>
              <w:numId w:val="75"/>
            </w:numPr>
            <w:spacing w:after="0"/>
            <w:ind w:left="720" w:hanging="360"/>
          </w:pPr>
        </w:pPrChange>
      </w:pPr>
      <w:ins w:id="269" w:author="Karthick Nagarajan" w:date="2019-01-03T17:01:00Z">
        <w:r w:rsidRPr="00906988">
          <w:rPr>
            <w:rFonts w:eastAsia="Times New Roman" w:cstheme="minorHAnsi"/>
            <w:rPrChange w:id="270" w:author="Karthick Nagarajan" w:date="2019-01-04T15:29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Run command npm install in root folder</w:t>
        </w:r>
      </w:ins>
    </w:p>
    <w:p w:rsidR="00C62E64" w:rsidRPr="00C62E64" w:rsidRDefault="00906988">
      <w:pPr>
        <w:numPr>
          <w:ilvl w:val="0"/>
          <w:numId w:val="80"/>
        </w:numPr>
        <w:spacing w:after="0"/>
        <w:rPr>
          <w:ins w:id="271" w:author="Karthick Nagarajan" w:date="2019-01-03T17:01:00Z"/>
          <w:rFonts w:eastAsia="Times New Roman" w:cstheme="minorHAnsi"/>
          <w:rPrChange w:id="272" w:author="Karthick Nagarajan" w:date="2019-01-03T17:06:00Z">
            <w:rPr>
              <w:ins w:id="273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74" w:author="Karthick Nagarajan" w:date="2019-01-04T15:29:00Z">
          <w:pPr>
            <w:numPr>
              <w:numId w:val="75"/>
            </w:numPr>
            <w:spacing w:after="0"/>
            <w:ind w:left="720" w:hanging="360"/>
          </w:pPr>
        </w:pPrChange>
      </w:pPr>
      <w:ins w:id="275" w:author="Karthick Nagarajan" w:date="2019-01-03T17:01:00Z">
        <w:r w:rsidRPr="00906988">
          <w:rPr>
            <w:rFonts w:eastAsia="Times New Roman" w:cstheme="minorHAnsi"/>
            <w:rPrChange w:id="276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 xml:space="preserve">Download selenium-standalone globally and start selenium server using command:- </w:t>
        </w:r>
      </w:ins>
    </w:p>
    <w:p w:rsidR="00FE6FC4" w:rsidRPr="00282EC8" w:rsidRDefault="00906988" w:rsidP="00FE6FC4">
      <w:pPr>
        <w:ind w:left="720"/>
        <w:rPr>
          <w:ins w:id="277" w:author="Karthick Nagarajan" w:date="2019-01-03T17:01:00Z"/>
          <w:rFonts w:eastAsia="Times New Roman" w:cstheme="minorHAnsi"/>
          <w:rPrChange w:id="278" w:author="Karthick Nagarajan" w:date="2019-01-03T17:06:00Z">
            <w:rPr>
              <w:ins w:id="279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80" w:author="Karthick Nagarajan" w:date="2019-01-03T17:01:00Z">
        <w:r w:rsidRPr="00906988">
          <w:rPr>
            <w:rFonts w:eastAsia="Times New Roman" w:cstheme="minorHAnsi"/>
            <w:rPrChange w:id="281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npm install selenium-standalone@latest -g</w:t>
        </w:r>
      </w:ins>
    </w:p>
    <w:p w:rsidR="00FE6FC4" w:rsidRPr="00282EC8" w:rsidRDefault="00906988" w:rsidP="00FE6FC4">
      <w:pPr>
        <w:ind w:left="720"/>
        <w:rPr>
          <w:ins w:id="282" w:author="Karthick Nagarajan" w:date="2019-01-03T17:01:00Z"/>
          <w:rFonts w:eastAsia="Times New Roman" w:cstheme="minorHAnsi"/>
          <w:rPrChange w:id="283" w:author="Karthick Nagarajan" w:date="2019-01-03T17:06:00Z">
            <w:rPr>
              <w:ins w:id="284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85" w:author="Karthick Nagarajan" w:date="2019-01-03T17:01:00Z">
        <w:r w:rsidRPr="00906988">
          <w:rPr>
            <w:rFonts w:eastAsia="Times New Roman" w:cstheme="minorHAnsi"/>
            <w:rPrChange w:id="286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 xml:space="preserve"> selenium-standalone install</w:t>
        </w:r>
      </w:ins>
    </w:p>
    <w:p w:rsidR="00FE6FC4" w:rsidRPr="00282EC8" w:rsidRDefault="00906988" w:rsidP="00FE6FC4">
      <w:pPr>
        <w:ind w:left="720"/>
        <w:rPr>
          <w:ins w:id="287" w:author="Karthick Nagarajan" w:date="2019-01-03T17:01:00Z"/>
          <w:rFonts w:eastAsia="Times New Roman" w:cstheme="minorHAnsi"/>
          <w:rPrChange w:id="288" w:author="Karthick Nagarajan" w:date="2019-01-03T17:06:00Z">
            <w:rPr>
              <w:ins w:id="289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90" w:author="Karthick Nagarajan" w:date="2019-01-03T17:01:00Z">
        <w:r w:rsidRPr="00906988">
          <w:rPr>
            <w:rFonts w:eastAsia="Times New Roman" w:cstheme="minorHAnsi"/>
            <w:rPrChange w:id="291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 xml:space="preserve"> selenium-standalone start</w:t>
        </w:r>
      </w:ins>
    </w:p>
    <w:p w:rsidR="00C62E64" w:rsidRPr="00C62E64" w:rsidRDefault="00906988">
      <w:pPr>
        <w:pStyle w:val="ListParagraph"/>
        <w:numPr>
          <w:ilvl w:val="0"/>
          <w:numId w:val="80"/>
        </w:numPr>
        <w:spacing w:after="0"/>
        <w:rPr>
          <w:ins w:id="292" w:author="Karthick Nagarajan" w:date="2019-01-03T17:01:00Z"/>
          <w:rFonts w:eastAsia="Times New Roman" w:cstheme="minorHAnsi"/>
          <w:rPrChange w:id="293" w:author="Karthick Nagarajan" w:date="2019-01-03T17:06:00Z">
            <w:rPr>
              <w:ins w:id="294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95" w:author="Karthick Nagarajan" w:date="2019-01-04T15:31:00Z">
          <w:pPr>
            <w:ind w:left="720"/>
          </w:pPr>
        </w:pPrChange>
      </w:pPr>
      <w:ins w:id="296" w:author="Karthick Nagarajan" w:date="2019-01-03T17:01:00Z">
        <w:r w:rsidRPr="00906988">
          <w:rPr>
            <w:rFonts w:eastAsia="Times New Roman" w:cstheme="minorHAnsi"/>
            <w:rPrChange w:id="297" w:author="Karthick Nagarajan" w:date="2019-01-03T17:08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To run functional testing, run command “selenium-standalone start” in one terminal and the command to run test “npm run test:functional” in another terminal.</w:t>
        </w:r>
      </w:ins>
      <w:ins w:id="298" w:author="Karthick Nagarajan" w:date="2019-01-04T15:31:00Z">
        <w:r w:rsidR="00822343" w:rsidRPr="00282EC8">
          <w:rPr>
            <w:rFonts w:eastAsia="Times New Roman" w:cstheme="minorHAnsi"/>
          </w:rPr>
          <w:t xml:space="preserve"> Functional automation testing will be started running each file individually in the folder </w:t>
        </w:r>
      </w:ins>
      <w:ins w:id="299" w:author="Karthick Nagarajan" w:date="2019-01-04T15:32:00Z">
        <w:r w:rsidR="00822343" w:rsidRPr="00282EC8">
          <w:rPr>
            <w:rFonts w:eastAsia="Times New Roman" w:cstheme="minorHAnsi"/>
          </w:rPr>
          <w:t>‘</w:t>
        </w:r>
      </w:ins>
      <w:ins w:id="300" w:author="Karthick Nagarajan" w:date="2019-01-04T15:33:00Z">
        <w:r w:rsidR="00822343" w:rsidRPr="00282EC8">
          <w:rPr>
            <w:rFonts w:eastAsia="Times New Roman" w:cstheme="minorHAnsi"/>
          </w:rPr>
          <w:t>test/functional/checkout</w:t>
        </w:r>
      </w:ins>
      <w:ins w:id="301" w:author="Karthick Nagarajan" w:date="2019-01-04T15:32:00Z">
        <w:r w:rsidR="00822343" w:rsidRPr="00282EC8">
          <w:rPr>
            <w:rFonts w:eastAsia="Times New Roman" w:cstheme="minorHAnsi"/>
          </w:rPr>
          <w:t>’</w:t>
        </w:r>
      </w:ins>
    </w:p>
    <w:p w:rsidR="00C62E64" w:rsidRPr="00C62E64" w:rsidRDefault="00822343">
      <w:pPr>
        <w:spacing w:after="0"/>
        <w:ind w:left="720"/>
        <w:rPr>
          <w:ins w:id="302" w:author="Karthick Nagarajan" w:date="2019-01-03T17:01:00Z"/>
          <w:rFonts w:eastAsia="Times New Roman" w:cstheme="minorHAnsi"/>
          <w:rPrChange w:id="303" w:author="Karthick Nagarajan" w:date="2019-01-03T17:06:00Z">
            <w:rPr>
              <w:ins w:id="304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05" w:author="Karthick Nagarajan" w:date="2019-01-04T15:33:00Z">
          <w:pPr>
            <w:numPr>
              <w:numId w:val="75"/>
            </w:numPr>
            <w:spacing w:after="0"/>
            <w:ind w:left="720" w:hanging="360"/>
          </w:pPr>
        </w:pPrChange>
      </w:pPr>
      <w:ins w:id="306" w:author="Karthick Nagarajan" w:date="2019-01-03T17:01:00Z">
        <w:r w:rsidRPr="00282EC8">
          <w:rPr>
            <w:rFonts w:eastAsia="Times New Roman" w:cstheme="minorHAnsi"/>
          </w:rPr>
          <w:t>The test scenarios are</w:t>
        </w:r>
        <w:r w:rsidR="00906988" w:rsidRPr="00906988">
          <w:rPr>
            <w:rFonts w:eastAsia="Times New Roman" w:cstheme="minorHAnsi"/>
            <w:rPrChange w:id="307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,</w:t>
        </w:r>
      </w:ins>
    </w:p>
    <w:p w:rsidR="00FE6FC4" w:rsidRPr="00282EC8" w:rsidRDefault="00906988" w:rsidP="00FE6FC4">
      <w:pPr>
        <w:numPr>
          <w:ilvl w:val="0"/>
          <w:numId w:val="74"/>
        </w:numPr>
        <w:spacing w:after="0"/>
        <w:rPr>
          <w:ins w:id="308" w:author="Karthick Nagarajan" w:date="2019-01-03T17:01:00Z"/>
          <w:rFonts w:eastAsia="Times New Roman" w:cstheme="minorHAnsi"/>
          <w:rPrChange w:id="309" w:author="Karthick Nagarajan" w:date="2019-01-03T17:06:00Z">
            <w:rPr>
              <w:ins w:id="310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11" w:author="Karthick Nagarajan" w:date="2019-01-03T17:01:00Z">
        <w:r w:rsidRPr="00906988">
          <w:rPr>
            <w:rFonts w:eastAsia="Times New Roman" w:cstheme="minorHAnsi"/>
            <w:rPrChange w:id="312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For Guest User :-</w:t>
        </w:r>
      </w:ins>
    </w:p>
    <w:p w:rsidR="00FE6FC4" w:rsidRPr="00282EC8" w:rsidRDefault="00906988" w:rsidP="00FE6FC4">
      <w:pPr>
        <w:ind w:left="1440"/>
        <w:rPr>
          <w:ins w:id="313" w:author="Karthick Nagarajan" w:date="2019-01-03T17:01:00Z"/>
          <w:rFonts w:eastAsia="Times New Roman" w:cstheme="minorHAnsi"/>
          <w:rPrChange w:id="314" w:author="Karthick Nagarajan" w:date="2019-01-03T17:06:00Z">
            <w:rPr>
              <w:ins w:id="315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16" w:author="Karthick Nagarajan" w:date="2019-01-03T17:01:00Z">
        <w:r w:rsidRPr="00906988">
          <w:rPr>
            <w:rFonts w:eastAsia="Times New Roman" w:cstheme="minorHAnsi"/>
            <w:rPrChange w:id="317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Direct Credit Card Payment Method</w:t>
        </w:r>
      </w:ins>
      <w:ins w:id="318" w:author="Karthick Nagarajan" w:date="2019-01-04T15:34:00Z">
        <w:r w:rsidR="00822343" w:rsidRPr="00282EC8">
          <w:rPr>
            <w:rFonts w:eastAsia="Times New Roman" w:cstheme="minorHAnsi"/>
          </w:rPr>
          <w:t>–</w:t>
        </w:r>
      </w:ins>
      <w:ins w:id="319" w:author="Karthick Nagarajan" w:date="2019-01-04T15:33:00Z">
        <w:r w:rsidR="00822343" w:rsidRPr="00282EC8">
          <w:rPr>
            <w:rFonts w:eastAsia="Times New Roman" w:cstheme="minorHAnsi"/>
          </w:rPr>
          <w:t xml:space="preserve"> directcreditcardPaymentMethod.</w:t>
        </w:r>
      </w:ins>
      <w:ins w:id="320" w:author="Karthick Nagarajan" w:date="2019-01-04T15:34:00Z">
        <w:r w:rsidR="00822343" w:rsidRPr="00282EC8">
          <w:rPr>
            <w:rFonts w:eastAsia="Times New Roman" w:cstheme="minorHAnsi"/>
          </w:rPr>
          <w:t>js</w:t>
        </w:r>
      </w:ins>
    </w:p>
    <w:p w:rsidR="00FE6FC4" w:rsidRPr="00282EC8" w:rsidRDefault="00906988" w:rsidP="00FE6FC4">
      <w:pPr>
        <w:ind w:left="1440"/>
        <w:rPr>
          <w:ins w:id="321" w:author="Karthick Nagarajan" w:date="2019-01-03T17:01:00Z"/>
          <w:rFonts w:eastAsia="Times New Roman" w:cstheme="minorHAnsi"/>
          <w:rPrChange w:id="322" w:author="Karthick Nagarajan" w:date="2019-01-03T17:06:00Z">
            <w:rPr>
              <w:ins w:id="323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24" w:author="Karthick Nagarajan" w:date="2019-01-03T17:01:00Z">
        <w:r w:rsidRPr="00906988">
          <w:rPr>
            <w:rFonts w:eastAsia="Times New Roman" w:cstheme="minorHAnsi"/>
            <w:rPrChange w:id="325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Redirect Credit Card Payment Method</w:t>
        </w:r>
      </w:ins>
      <w:ins w:id="326" w:author="Karthick Nagarajan" w:date="2019-01-04T15:35:00Z">
        <w:r w:rsidR="00822343" w:rsidRPr="00282EC8">
          <w:rPr>
            <w:rFonts w:eastAsia="Times New Roman" w:cstheme="minorHAnsi"/>
          </w:rPr>
          <w:t xml:space="preserve"> – redirectcreditcardPaymentMethod.js</w:t>
        </w:r>
      </w:ins>
    </w:p>
    <w:p w:rsidR="00FE6FC4" w:rsidRPr="00282EC8" w:rsidRDefault="00906988" w:rsidP="00FE6FC4">
      <w:pPr>
        <w:ind w:left="1440"/>
        <w:rPr>
          <w:ins w:id="327" w:author="Karthick Nagarajan" w:date="2019-01-03T17:01:00Z"/>
          <w:rFonts w:eastAsia="Times New Roman" w:cstheme="minorHAnsi"/>
          <w:rPrChange w:id="328" w:author="Karthick Nagarajan" w:date="2019-01-03T17:06:00Z">
            <w:rPr>
              <w:ins w:id="329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30" w:author="Karthick Nagarajan" w:date="2019-01-03T17:01:00Z">
        <w:r w:rsidRPr="00906988">
          <w:rPr>
            <w:rFonts w:eastAsia="Times New Roman" w:cstheme="minorHAnsi"/>
            <w:rPrChange w:id="331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Wechat Direct Payment Method</w:t>
        </w:r>
      </w:ins>
      <w:ins w:id="332" w:author="Karthick Nagarajan" w:date="2019-01-04T15:34:00Z">
        <w:r w:rsidR="00822343" w:rsidRPr="00282EC8">
          <w:rPr>
            <w:rFonts w:eastAsia="Times New Roman" w:cstheme="minorHAnsi"/>
          </w:rPr>
          <w:t xml:space="preserve"> – wechatDirectPaymentMethod.js</w:t>
        </w:r>
      </w:ins>
    </w:p>
    <w:p w:rsidR="00FE6FC4" w:rsidRPr="00282EC8" w:rsidRDefault="00906988" w:rsidP="00FE6FC4">
      <w:pPr>
        <w:ind w:left="1440"/>
        <w:rPr>
          <w:ins w:id="333" w:author="Karthick Nagarajan" w:date="2019-01-03T17:01:00Z"/>
          <w:rFonts w:eastAsia="Times New Roman" w:cstheme="minorHAnsi"/>
          <w:rPrChange w:id="334" w:author="Karthick Nagarajan" w:date="2019-01-03T17:06:00Z">
            <w:rPr>
              <w:ins w:id="335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36" w:author="Karthick Nagarajan" w:date="2019-01-03T17:01:00Z">
        <w:r w:rsidRPr="00906988">
          <w:rPr>
            <w:rFonts w:eastAsia="Times New Roman" w:cstheme="minorHAnsi"/>
            <w:rPrChange w:id="337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Wechat Redirect Payment Method</w:t>
        </w:r>
      </w:ins>
      <w:ins w:id="338" w:author="Karthick Nagarajan" w:date="2019-01-04T15:34:00Z">
        <w:r w:rsidR="00822343" w:rsidRPr="00282EC8">
          <w:rPr>
            <w:rFonts w:eastAsia="Times New Roman" w:cstheme="minorHAnsi"/>
          </w:rPr>
          <w:t xml:space="preserve"> – wechatRedirectPaymentMethod.js</w:t>
        </w:r>
      </w:ins>
    </w:p>
    <w:p w:rsidR="00FE6FC4" w:rsidRPr="00282EC8" w:rsidRDefault="00906988" w:rsidP="00FE6FC4">
      <w:pPr>
        <w:ind w:left="1440"/>
        <w:rPr>
          <w:ins w:id="339" w:author="Karthick Nagarajan" w:date="2019-01-03T17:01:00Z"/>
          <w:rFonts w:eastAsia="Times New Roman" w:cstheme="minorHAnsi"/>
          <w:rPrChange w:id="340" w:author="Karthick Nagarajan" w:date="2019-01-03T17:06:00Z">
            <w:rPr>
              <w:ins w:id="341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42" w:author="Karthick Nagarajan" w:date="2019-01-03T17:01:00Z">
        <w:r w:rsidRPr="00906988">
          <w:rPr>
            <w:rFonts w:eastAsia="Times New Roman" w:cstheme="minorHAnsi"/>
            <w:rPrChange w:id="343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Paypal Payment Method</w:t>
        </w:r>
      </w:ins>
      <w:ins w:id="344" w:author="Karthick Nagarajan" w:date="2019-01-04T15:34:00Z">
        <w:r w:rsidR="00822343" w:rsidRPr="00282EC8">
          <w:rPr>
            <w:rFonts w:eastAsia="Times New Roman" w:cstheme="minorHAnsi"/>
          </w:rPr>
          <w:t xml:space="preserve"> – paypalPaymentMethod.js</w:t>
        </w:r>
      </w:ins>
    </w:p>
    <w:p w:rsidR="00FE6FC4" w:rsidRPr="00282EC8" w:rsidRDefault="00906988" w:rsidP="00FE6FC4">
      <w:pPr>
        <w:ind w:left="1440"/>
        <w:rPr>
          <w:ins w:id="345" w:author="Karthick Nagarajan" w:date="2019-01-03T17:01:00Z"/>
          <w:rFonts w:eastAsia="Times New Roman" w:cstheme="minorHAnsi"/>
          <w:rPrChange w:id="346" w:author="Karthick Nagarajan" w:date="2019-01-03T17:06:00Z">
            <w:rPr>
              <w:ins w:id="347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48" w:author="Karthick Nagarajan" w:date="2019-01-03T17:01:00Z">
        <w:r w:rsidRPr="00906988">
          <w:rPr>
            <w:rFonts w:eastAsia="Times New Roman" w:cstheme="minorHAnsi"/>
            <w:rPrChange w:id="349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Refused Credit Card Payment Method</w:t>
        </w:r>
      </w:ins>
      <w:ins w:id="350" w:author="Karthick Nagarajan" w:date="2019-01-04T15:35:00Z">
        <w:r w:rsidR="00822343" w:rsidRPr="00282EC8">
          <w:rPr>
            <w:rFonts w:eastAsia="Times New Roman" w:cstheme="minorHAnsi"/>
          </w:rPr>
          <w:t xml:space="preserve"> – refusedCreditCardPaymentMethod.js</w:t>
        </w:r>
      </w:ins>
    </w:p>
    <w:p w:rsidR="00FE6FC4" w:rsidRPr="00282EC8" w:rsidRDefault="00906988" w:rsidP="00FE6FC4">
      <w:pPr>
        <w:numPr>
          <w:ilvl w:val="0"/>
          <w:numId w:val="74"/>
        </w:numPr>
        <w:spacing w:after="0"/>
        <w:rPr>
          <w:ins w:id="351" w:author="Karthick Nagarajan" w:date="2019-01-03T17:01:00Z"/>
          <w:rFonts w:eastAsia="Times New Roman" w:cstheme="minorHAnsi"/>
          <w:rPrChange w:id="352" w:author="Karthick Nagarajan" w:date="2019-01-03T17:06:00Z">
            <w:rPr>
              <w:ins w:id="353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54" w:author="Karthick Nagarajan" w:date="2019-01-03T17:01:00Z">
        <w:r w:rsidRPr="00906988">
          <w:rPr>
            <w:rFonts w:eastAsia="Times New Roman" w:cstheme="minorHAnsi"/>
            <w:rPrChange w:id="355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For Registered User :-</w:t>
        </w:r>
      </w:ins>
    </w:p>
    <w:p w:rsidR="00FE6FC4" w:rsidRPr="00282EC8" w:rsidRDefault="00906988" w:rsidP="00FE6FC4">
      <w:pPr>
        <w:ind w:left="1440"/>
        <w:rPr>
          <w:ins w:id="356" w:author="Karthick Nagarajan" w:date="2019-01-03T17:01:00Z"/>
          <w:rFonts w:eastAsia="Times New Roman" w:cstheme="minorHAnsi"/>
          <w:rPrChange w:id="357" w:author="Karthick Nagarajan" w:date="2019-01-03T17:06:00Z">
            <w:rPr>
              <w:ins w:id="358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59" w:author="Karthick Nagarajan" w:date="2019-01-03T17:01:00Z">
        <w:r w:rsidRPr="00906988">
          <w:rPr>
            <w:rFonts w:eastAsia="Times New Roman" w:cstheme="minorHAnsi"/>
            <w:rPrChange w:id="360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Login and using Saved cards (User account should have saved cards for this)</w:t>
        </w:r>
      </w:ins>
    </w:p>
    <w:p w:rsidR="00FE6FC4" w:rsidRPr="00282EC8" w:rsidRDefault="00906988" w:rsidP="00FE6FC4">
      <w:pPr>
        <w:ind w:left="1440"/>
        <w:rPr>
          <w:ins w:id="361" w:author="Karthick Nagarajan" w:date="2019-01-03T17:01:00Z"/>
          <w:rFonts w:eastAsia="Times New Roman" w:cstheme="minorHAnsi"/>
          <w:rPrChange w:id="362" w:author="Karthick Nagarajan" w:date="2019-01-03T17:06:00Z">
            <w:rPr>
              <w:ins w:id="363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64" w:author="Karthick Nagarajan" w:date="2019-01-03T17:01:00Z">
        <w:r w:rsidRPr="00906988">
          <w:rPr>
            <w:rFonts w:eastAsia="Times New Roman" w:cstheme="minorHAnsi"/>
            <w:rPrChange w:id="365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Register Customer and Direct Credit Card Payment Method</w:t>
        </w:r>
      </w:ins>
    </w:p>
    <w:p w:rsidR="00FE6FC4" w:rsidRPr="00282EC8" w:rsidRDefault="00906988" w:rsidP="00FE6FC4">
      <w:pPr>
        <w:ind w:left="1440"/>
        <w:rPr>
          <w:ins w:id="366" w:author="Karthick Nagarajan" w:date="2019-01-03T17:01:00Z"/>
          <w:rFonts w:eastAsia="Times New Roman" w:cstheme="minorHAnsi"/>
          <w:rPrChange w:id="367" w:author="Karthick Nagarajan" w:date="2019-01-03T17:06:00Z">
            <w:rPr>
              <w:ins w:id="368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69" w:author="Karthick Nagarajan" w:date="2019-01-03T17:01:00Z">
        <w:r w:rsidRPr="00906988">
          <w:rPr>
            <w:rFonts w:eastAsia="Times New Roman" w:cstheme="minorHAnsi"/>
            <w:rPrChange w:id="370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Sepa Payment Method</w:t>
        </w:r>
      </w:ins>
      <w:ins w:id="371" w:author="Karthick Nagarajan" w:date="2019-01-04T15:37:00Z">
        <w:r w:rsidR="00822343" w:rsidRPr="00282EC8">
          <w:rPr>
            <w:rFonts w:eastAsia="Times New Roman" w:cstheme="minorHAnsi"/>
          </w:rPr>
          <w:t xml:space="preserve"> – sepaPaymentMethod.js</w:t>
        </w:r>
      </w:ins>
    </w:p>
    <w:p w:rsidR="00FE6FC4" w:rsidRPr="00282EC8" w:rsidRDefault="00906988" w:rsidP="00FE6FC4">
      <w:pPr>
        <w:ind w:left="1440"/>
        <w:rPr>
          <w:ins w:id="372" w:author="Karthick Nagarajan" w:date="2019-01-03T17:01:00Z"/>
          <w:rFonts w:eastAsia="Times New Roman" w:cstheme="minorHAnsi"/>
          <w:rPrChange w:id="373" w:author="Karthick Nagarajan" w:date="2019-01-03T17:06:00Z">
            <w:rPr>
              <w:ins w:id="374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75" w:author="Karthick Nagarajan" w:date="2019-01-03T17:01:00Z">
        <w:r w:rsidRPr="00906988">
          <w:rPr>
            <w:rFonts w:eastAsia="Times New Roman" w:cstheme="minorHAnsi"/>
            <w:rPrChange w:id="376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Alipay Payment Method</w:t>
        </w:r>
      </w:ins>
      <w:ins w:id="377" w:author="Karthick Nagarajan" w:date="2019-01-04T15:37:00Z">
        <w:r w:rsidR="00822343" w:rsidRPr="00282EC8">
          <w:rPr>
            <w:rFonts w:eastAsia="Times New Roman" w:cstheme="minorHAnsi"/>
          </w:rPr>
          <w:t xml:space="preserve"> – alipayPaymentMethod.js</w:t>
        </w:r>
      </w:ins>
    </w:p>
    <w:p w:rsidR="00FE6FC4" w:rsidRPr="00282EC8" w:rsidRDefault="00906988" w:rsidP="00FE6FC4">
      <w:pPr>
        <w:ind w:left="1440"/>
        <w:rPr>
          <w:ins w:id="378" w:author="Karthick Nagarajan" w:date="2019-01-03T17:01:00Z"/>
          <w:rFonts w:eastAsia="Times New Roman" w:cstheme="minorHAnsi"/>
          <w:rPrChange w:id="379" w:author="Karthick Nagarajan" w:date="2019-01-03T17:06:00Z">
            <w:rPr>
              <w:ins w:id="380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81" w:author="Karthick Nagarajan" w:date="2019-01-03T17:01:00Z">
        <w:r w:rsidRPr="00906988">
          <w:rPr>
            <w:rFonts w:eastAsia="Times New Roman" w:cstheme="minorHAnsi"/>
            <w:rPrChange w:id="382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3D Payment Method</w:t>
        </w:r>
      </w:ins>
      <w:ins w:id="383" w:author="Karthick Nagarajan" w:date="2019-01-04T15:36:00Z">
        <w:r w:rsidR="00822343" w:rsidRPr="00282EC8">
          <w:rPr>
            <w:rFonts w:eastAsia="Times New Roman" w:cstheme="minorHAnsi"/>
          </w:rPr>
          <w:t xml:space="preserve"> – 3dPaymentMethod.js</w:t>
        </w:r>
      </w:ins>
    </w:p>
    <w:p w:rsidR="00FE6FC4" w:rsidRPr="00282EC8" w:rsidRDefault="00906988" w:rsidP="00FE6FC4">
      <w:pPr>
        <w:ind w:left="1440"/>
        <w:rPr>
          <w:ins w:id="384" w:author="Karthick Nagarajan" w:date="2019-01-03T17:01:00Z"/>
          <w:rFonts w:eastAsia="Times New Roman" w:cstheme="minorHAnsi"/>
          <w:rPrChange w:id="385" w:author="Karthick Nagarajan" w:date="2019-01-03T17:06:00Z">
            <w:rPr>
              <w:ins w:id="386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87" w:author="Karthick Nagarajan" w:date="2019-01-03T17:01:00Z">
        <w:r w:rsidRPr="00906988">
          <w:rPr>
            <w:rFonts w:eastAsia="Times New Roman" w:cstheme="minorHAnsi"/>
            <w:rPrChange w:id="388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Mister cash Payment Method</w:t>
        </w:r>
      </w:ins>
      <w:ins w:id="389" w:author="Karthick Nagarajan" w:date="2019-01-04T15:36:00Z">
        <w:r w:rsidR="00822343" w:rsidRPr="00282EC8">
          <w:rPr>
            <w:rFonts w:eastAsia="Times New Roman" w:cstheme="minorHAnsi"/>
          </w:rPr>
          <w:t xml:space="preserve"> –mistercashPaymentMethod.js</w:t>
        </w:r>
      </w:ins>
    </w:p>
    <w:p w:rsidR="00FE6FC4" w:rsidRPr="00282EC8" w:rsidRDefault="00906988" w:rsidP="00FE6FC4">
      <w:pPr>
        <w:ind w:left="1440"/>
        <w:rPr>
          <w:ins w:id="390" w:author="Karthick Nagarajan" w:date="2019-01-04T15:37:00Z"/>
          <w:rFonts w:eastAsia="Times New Roman" w:cstheme="minorHAnsi"/>
        </w:rPr>
      </w:pPr>
      <w:ins w:id="391" w:author="Karthick Nagarajan" w:date="2019-01-03T17:01:00Z">
        <w:r w:rsidRPr="00906988">
          <w:rPr>
            <w:rFonts w:eastAsia="Times New Roman" w:cstheme="minorHAnsi"/>
            <w:rPrChange w:id="392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lastRenderedPageBreak/>
          <w:t>Error Credit Card Payment Method</w:t>
        </w:r>
      </w:ins>
      <w:ins w:id="393" w:author="Karthick Nagarajan" w:date="2019-01-04T15:37:00Z">
        <w:r w:rsidR="00822343" w:rsidRPr="00282EC8">
          <w:rPr>
            <w:rFonts w:eastAsia="Times New Roman" w:cstheme="minorHAnsi"/>
          </w:rPr>
          <w:t>–</w:t>
        </w:r>
      </w:ins>
      <w:ins w:id="394" w:author="Karthick Nagarajan" w:date="2019-01-04T15:36:00Z">
        <w:r w:rsidR="00822343" w:rsidRPr="00282EC8">
          <w:rPr>
            <w:rFonts w:eastAsia="Times New Roman" w:cstheme="minorHAnsi"/>
          </w:rPr>
          <w:t xml:space="preserve"> errorCreditCard</w:t>
        </w:r>
      </w:ins>
      <w:ins w:id="395" w:author="Karthick Nagarajan" w:date="2019-01-04T15:37:00Z">
        <w:r w:rsidR="00822343" w:rsidRPr="00282EC8">
          <w:rPr>
            <w:rFonts w:eastAsia="Times New Roman" w:cstheme="minorHAnsi"/>
          </w:rPr>
          <w:t>PaymentMethod.js</w:t>
        </w:r>
      </w:ins>
    </w:p>
    <w:p w:rsidR="00C62E64" w:rsidRDefault="00822343">
      <w:pPr>
        <w:rPr>
          <w:ins w:id="396" w:author="Karthick Nagarajan" w:date="2019-01-04T15:39:00Z"/>
          <w:rFonts w:eastAsia="Times New Roman" w:cstheme="minorHAnsi"/>
        </w:rPr>
        <w:pPrChange w:id="397" w:author="Karthick Nagarajan" w:date="2019-01-04T15:37:00Z">
          <w:pPr>
            <w:ind w:left="1440"/>
          </w:pPr>
        </w:pPrChange>
      </w:pPr>
      <w:ins w:id="398" w:author="Karthick Nagarajan" w:date="2019-01-03T17:01:00Z">
        <w:r w:rsidRPr="00282EC8">
          <w:rPr>
            <w:rFonts w:eastAsia="Times New Roman" w:cstheme="minorHAnsi"/>
          </w:rPr>
          <w:t xml:space="preserve">To run single scenario/single file </w:t>
        </w:r>
      </w:ins>
      <w:ins w:id="399" w:author="Karthick Nagarajan" w:date="2019-01-04T15:38:00Z">
        <w:r w:rsidRPr="00282EC8">
          <w:rPr>
            <w:rFonts w:eastAsia="Times New Roman" w:cstheme="minorHAnsi"/>
          </w:rPr>
          <w:t>only change the specs line(</w:t>
        </w:r>
      </w:ins>
      <w:ins w:id="400" w:author="Karthick Nagarajan" w:date="2019-01-04T15:39:00Z">
        <w:r w:rsidRPr="00282EC8">
          <w:rPr>
            <w:rFonts w:eastAsia="Times New Roman" w:cstheme="minorHAnsi"/>
          </w:rPr>
          <w:t>around 88</w:t>
        </w:r>
      </w:ins>
      <w:ins w:id="401" w:author="Karthick Nagarajan" w:date="2019-01-04T15:38:00Z">
        <w:r w:rsidRPr="00282EC8">
          <w:rPr>
            <w:rFonts w:eastAsia="Times New Roman" w:cstheme="minorHAnsi"/>
          </w:rPr>
          <w:t xml:space="preserve">) in the file </w:t>
        </w:r>
      </w:ins>
      <w:ins w:id="402" w:author="Karthick Nagarajan" w:date="2019-01-04T15:39:00Z">
        <w:r w:rsidRPr="00282EC8">
          <w:rPr>
            <w:rFonts w:eastAsia="Times New Roman" w:cstheme="minorHAnsi"/>
          </w:rPr>
          <w:t>‘</w:t>
        </w:r>
      </w:ins>
      <w:ins w:id="403" w:author="Karthick Nagarajan" w:date="2019-01-04T15:38:00Z">
        <w:r w:rsidRPr="00282EC8">
          <w:rPr>
            <w:rFonts w:eastAsia="Times New Roman" w:cstheme="minorHAnsi"/>
          </w:rPr>
          <w:t>test/functional/webdriver/wdio.conf</w:t>
        </w:r>
      </w:ins>
      <w:ins w:id="404" w:author="Karthick Nagarajan" w:date="2019-01-04T15:39:00Z">
        <w:r w:rsidRPr="00282EC8">
          <w:rPr>
            <w:rFonts w:eastAsia="Times New Roman" w:cstheme="minorHAnsi"/>
          </w:rPr>
          <w:t xml:space="preserve">.js’. For ex. To test only the </w:t>
        </w:r>
      </w:ins>
      <w:ins w:id="405" w:author="Karthick Nagarajan" w:date="2019-01-04T15:40:00Z">
        <w:r w:rsidR="006A321A" w:rsidRPr="00282EC8">
          <w:rPr>
            <w:rFonts w:eastAsia="Times New Roman" w:cstheme="minorHAnsi"/>
          </w:rPr>
          <w:t>savecard functionality</w:t>
        </w:r>
      </w:ins>
      <w:ins w:id="406" w:author="Karthick Nagarajan" w:date="2019-01-04T15:39:00Z">
        <w:r w:rsidRPr="00282EC8">
          <w:rPr>
            <w:rFonts w:eastAsia="Times New Roman" w:cstheme="minorHAnsi"/>
          </w:rPr>
          <w:t xml:space="preserve"> change the line</w:t>
        </w:r>
      </w:ins>
    </w:p>
    <w:p w:rsidR="00822343" w:rsidRPr="00282EC8" w:rsidRDefault="00822343" w:rsidP="00822343">
      <w:pPr>
        <w:shd w:val="clear" w:color="auto" w:fill="1E1E1E"/>
        <w:spacing w:after="0" w:line="285" w:lineRule="atLeast"/>
        <w:rPr>
          <w:ins w:id="407" w:author="Karthick Nagarajan" w:date="2019-01-04T15:39:00Z"/>
          <w:rFonts w:eastAsia="Times New Roman" w:cstheme="minorHAnsi"/>
          <w:color w:val="D4D4D4"/>
        </w:rPr>
      </w:pPr>
      <w:ins w:id="408" w:author="Karthick Nagarajan" w:date="2019-01-04T15:39:00Z">
        <w:r w:rsidRPr="00282EC8">
          <w:rPr>
            <w:rFonts w:eastAsia="Times New Roman" w:cstheme="minorHAnsi"/>
            <w:color w:val="9CDCFE"/>
          </w:rPr>
          <w:t>specs:</w:t>
        </w:r>
        <w:r w:rsidRPr="00282EC8">
          <w:rPr>
            <w:rFonts w:eastAsia="Times New Roman" w:cstheme="minorHAnsi"/>
            <w:color w:val="D4D4D4"/>
          </w:rPr>
          <w:t xml:space="preserve"> [</w:t>
        </w:r>
      </w:ins>
    </w:p>
    <w:p w:rsidR="00822343" w:rsidRPr="00282EC8" w:rsidRDefault="00822343" w:rsidP="00822343">
      <w:pPr>
        <w:shd w:val="clear" w:color="auto" w:fill="1E1E1E"/>
        <w:spacing w:after="0" w:line="285" w:lineRule="atLeast"/>
        <w:rPr>
          <w:ins w:id="409" w:author="Karthick Nagarajan" w:date="2019-01-04T15:39:00Z"/>
          <w:rFonts w:eastAsia="Times New Roman" w:cstheme="minorHAnsi"/>
          <w:color w:val="D4D4D4"/>
        </w:rPr>
      </w:pPr>
      <w:ins w:id="410" w:author="Karthick Nagarajan" w:date="2019-01-04T15:39:00Z">
        <w:r w:rsidRPr="00282EC8">
          <w:rPr>
            <w:rFonts w:eastAsia="Times New Roman" w:cstheme="minorHAnsi"/>
            <w:color w:val="9CDCFE"/>
          </w:rPr>
          <w:t>specs</w:t>
        </w:r>
      </w:ins>
    </w:p>
    <w:p w:rsidR="00822343" w:rsidRPr="00282EC8" w:rsidRDefault="00822343" w:rsidP="00822343">
      <w:pPr>
        <w:shd w:val="clear" w:color="auto" w:fill="1E1E1E"/>
        <w:spacing w:after="0" w:line="285" w:lineRule="atLeast"/>
        <w:rPr>
          <w:ins w:id="411" w:author="Karthick Nagarajan" w:date="2019-01-04T15:39:00Z"/>
          <w:rFonts w:eastAsia="Times New Roman" w:cstheme="minorHAnsi"/>
          <w:color w:val="D4D4D4"/>
        </w:rPr>
      </w:pPr>
      <w:ins w:id="412" w:author="Karthick Nagarajan" w:date="2019-01-04T15:39:00Z">
        <w:r w:rsidRPr="00282EC8">
          <w:rPr>
            <w:rFonts w:eastAsia="Times New Roman" w:cstheme="minorHAnsi"/>
            <w:color w:val="D4D4D4"/>
          </w:rPr>
          <w:t xml:space="preserve">    ],</w:t>
        </w:r>
      </w:ins>
    </w:p>
    <w:p w:rsidR="00C62E64" w:rsidRDefault="00C62E64">
      <w:pPr>
        <w:rPr>
          <w:ins w:id="413" w:author="Karthick Nagarajan" w:date="2019-01-04T15:39:00Z"/>
          <w:rFonts w:eastAsia="Times New Roman" w:cstheme="minorHAnsi"/>
        </w:rPr>
        <w:pPrChange w:id="414" w:author="Karthick Nagarajan" w:date="2019-01-04T15:37:00Z">
          <w:pPr>
            <w:ind w:left="1440"/>
          </w:pPr>
        </w:pPrChange>
      </w:pPr>
    </w:p>
    <w:p w:rsidR="00C62E64" w:rsidRDefault="00822343">
      <w:pPr>
        <w:rPr>
          <w:ins w:id="415" w:author="Karthick Nagarajan" w:date="2019-01-04T15:39:00Z"/>
          <w:rFonts w:eastAsia="Times New Roman" w:cstheme="minorHAnsi"/>
        </w:rPr>
        <w:pPrChange w:id="416" w:author="Karthick Nagarajan" w:date="2019-01-04T15:37:00Z">
          <w:pPr>
            <w:ind w:left="1440"/>
          </w:pPr>
        </w:pPrChange>
      </w:pPr>
      <w:ins w:id="417" w:author="Karthick Nagarajan" w:date="2019-01-04T15:39:00Z">
        <w:r w:rsidRPr="00282EC8">
          <w:rPr>
            <w:rFonts w:eastAsia="Times New Roman" w:cstheme="minorHAnsi"/>
          </w:rPr>
          <w:t xml:space="preserve">To </w:t>
        </w:r>
      </w:ins>
    </w:p>
    <w:p w:rsidR="006A321A" w:rsidRPr="00282EC8" w:rsidRDefault="006A321A" w:rsidP="006A321A">
      <w:pPr>
        <w:shd w:val="clear" w:color="auto" w:fill="1E1E1E"/>
        <w:spacing w:after="0" w:line="285" w:lineRule="atLeast"/>
        <w:rPr>
          <w:ins w:id="418" w:author="Karthick Nagarajan" w:date="2019-01-04T15:40:00Z"/>
          <w:rFonts w:eastAsia="Times New Roman" w:cstheme="minorHAnsi"/>
          <w:color w:val="D4D4D4"/>
        </w:rPr>
      </w:pPr>
      <w:ins w:id="419" w:author="Karthick Nagarajan" w:date="2019-01-04T15:40:00Z">
        <w:r w:rsidRPr="00282EC8">
          <w:rPr>
            <w:rFonts w:eastAsia="Times New Roman" w:cstheme="minorHAnsi"/>
            <w:color w:val="9CDCFE"/>
          </w:rPr>
          <w:t>specs:</w:t>
        </w:r>
        <w:r w:rsidRPr="00282EC8">
          <w:rPr>
            <w:rFonts w:eastAsia="Times New Roman" w:cstheme="minorHAnsi"/>
            <w:color w:val="D4D4D4"/>
          </w:rPr>
          <w:t xml:space="preserve"> [</w:t>
        </w:r>
      </w:ins>
    </w:p>
    <w:p w:rsidR="006A321A" w:rsidRPr="00282EC8" w:rsidRDefault="006A321A" w:rsidP="006A321A">
      <w:pPr>
        <w:shd w:val="clear" w:color="auto" w:fill="1E1E1E"/>
        <w:spacing w:after="0" w:line="285" w:lineRule="atLeast"/>
        <w:rPr>
          <w:ins w:id="420" w:author="Karthick Nagarajan" w:date="2019-01-04T15:40:00Z"/>
          <w:rFonts w:eastAsia="Times New Roman" w:cstheme="minorHAnsi"/>
          <w:color w:val="D4D4D4"/>
        </w:rPr>
      </w:pPr>
      <w:ins w:id="421" w:author="Karthick Nagarajan" w:date="2019-01-04T15:40:00Z">
        <w:r w:rsidRPr="00282EC8">
          <w:rPr>
            <w:rFonts w:eastAsia="Times New Roman" w:cstheme="minorHAnsi"/>
            <w:color w:val="CE9178"/>
          </w:rPr>
          <w:t>'test/functional/checkout/registeredUser/loginSavedCard.js'</w:t>
        </w:r>
      </w:ins>
    </w:p>
    <w:p w:rsidR="006A321A" w:rsidRPr="00282EC8" w:rsidRDefault="006A321A" w:rsidP="006A321A">
      <w:pPr>
        <w:shd w:val="clear" w:color="auto" w:fill="1E1E1E"/>
        <w:spacing w:after="0" w:line="285" w:lineRule="atLeast"/>
        <w:rPr>
          <w:ins w:id="422" w:author="Karthick Nagarajan" w:date="2019-01-04T15:40:00Z"/>
          <w:rFonts w:eastAsia="Times New Roman" w:cstheme="minorHAnsi"/>
          <w:color w:val="D4D4D4"/>
        </w:rPr>
      </w:pPr>
      <w:ins w:id="423" w:author="Karthick Nagarajan" w:date="2019-01-04T15:40:00Z">
        <w:r w:rsidRPr="00282EC8">
          <w:rPr>
            <w:rFonts w:eastAsia="Times New Roman" w:cstheme="minorHAnsi"/>
            <w:color w:val="D4D4D4"/>
          </w:rPr>
          <w:t xml:space="preserve">    ],</w:t>
        </w:r>
      </w:ins>
    </w:p>
    <w:p w:rsidR="00C62E64" w:rsidRPr="00C62E64" w:rsidRDefault="00C62E64">
      <w:pPr>
        <w:rPr>
          <w:ins w:id="424" w:author="Karthick Nagarajan" w:date="2019-01-03T17:01:00Z"/>
          <w:rFonts w:eastAsia="Times New Roman" w:cstheme="minorHAnsi"/>
          <w:rPrChange w:id="425" w:author="Karthick Nagarajan" w:date="2019-01-03T17:06:00Z">
            <w:rPr>
              <w:ins w:id="426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27" w:author="Karthick Nagarajan" w:date="2019-01-04T15:37:00Z">
          <w:pPr>
            <w:ind w:left="1440"/>
          </w:pPr>
        </w:pPrChange>
      </w:pPr>
    </w:p>
    <w:p w:rsidR="00FE6FC4" w:rsidRPr="00282EC8" w:rsidRDefault="00906988" w:rsidP="00FE6FC4">
      <w:pPr>
        <w:rPr>
          <w:rFonts w:eastAsia="Times New Roman" w:cstheme="minorHAnsi"/>
        </w:rPr>
      </w:pPr>
      <w:ins w:id="428" w:author="Karthick Nagarajan" w:date="2019-01-03T17:01:00Z">
        <w:r w:rsidRPr="00906988">
          <w:rPr>
            <w:rFonts w:eastAsia="Times New Roman" w:cstheme="minorHAnsi"/>
            <w:rPrChange w:id="429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Note:- You should be able to see count of testcases passing, failing and skipped ones. And also required order number in the console.</w:t>
        </w:r>
      </w:ins>
    </w:p>
    <w:p w:rsidR="005367BF" w:rsidRPr="00282EC8" w:rsidRDefault="005367BF" w:rsidP="00FE6FC4">
      <w:pPr>
        <w:rPr>
          <w:rFonts w:eastAsia="Times New Roman" w:cstheme="minorHAnsi"/>
        </w:rPr>
      </w:pPr>
    </w:p>
    <w:p w:rsidR="000A33C1" w:rsidRPr="00282EC8" w:rsidRDefault="000A33C1" w:rsidP="00FE6FC4">
      <w:pPr>
        <w:rPr>
          <w:rFonts w:eastAsia="Times New Roman" w:cstheme="minorHAnsi"/>
          <w:b/>
          <w:color w:val="4F81BD" w:themeColor="accent1"/>
        </w:rPr>
      </w:pPr>
    </w:p>
    <w:p w:rsidR="001D2546" w:rsidRPr="00FF21AC" w:rsidRDefault="001D2546" w:rsidP="00FE6FC4">
      <w:pPr>
        <w:rPr>
          <w:rFonts w:eastAsia="Times New Roman" w:cstheme="minorHAnsi"/>
          <w:b/>
          <w:color w:val="4F81BD" w:themeColor="accent1"/>
          <w:sz w:val="24"/>
          <w:szCs w:val="24"/>
        </w:rPr>
      </w:pPr>
      <w:r w:rsidRPr="00FF21AC">
        <w:rPr>
          <w:rFonts w:eastAsia="Times New Roman" w:cstheme="minorHAnsi"/>
          <w:b/>
          <w:color w:val="4F81BD" w:themeColor="accent1"/>
          <w:sz w:val="24"/>
          <w:szCs w:val="24"/>
        </w:rPr>
        <w:t>Integration Testing</w:t>
      </w:r>
    </w:p>
    <w:p w:rsidR="001D2546" w:rsidRPr="00282EC8" w:rsidRDefault="001D2546" w:rsidP="001D2546">
      <w:pPr>
        <w:numPr>
          <w:ilvl w:val="0"/>
          <w:numId w:val="98"/>
        </w:numPr>
        <w:spacing w:after="0"/>
        <w:rPr>
          <w:rFonts w:cstheme="minorHAnsi"/>
        </w:rPr>
      </w:pPr>
      <w:r w:rsidRPr="00282EC8">
        <w:rPr>
          <w:rFonts w:cstheme="minorHAnsi"/>
        </w:rPr>
        <w:t>Open terminal and run command “npm run test:integration” to run the test/integration files one by one and you will be able to see the required response using different payment options and for failed scenario, only error message is printed.</w:t>
      </w:r>
    </w:p>
    <w:p w:rsidR="001D2546" w:rsidRPr="00282EC8" w:rsidRDefault="001D2546" w:rsidP="001D2546">
      <w:pPr>
        <w:ind w:left="720"/>
        <w:rPr>
          <w:rFonts w:cstheme="minorHAnsi"/>
        </w:rPr>
      </w:pPr>
      <w:r w:rsidRPr="00282EC8">
        <w:rPr>
          <w:rFonts w:cstheme="minorHAnsi"/>
        </w:rPr>
        <w:t>Note:- The response we get is of “CheckoutServices-PlaceOrder”.</w:t>
      </w:r>
    </w:p>
    <w:p w:rsidR="001D2546" w:rsidRPr="00282EC8" w:rsidRDefault="001D2546" w:rsidP="001D2546">
      <w:pPr>
        <w:ind w:left="720"/>
        <w:rPr>
          <w:rFonts w:cstheme="minorHAnsi"/>
        </w:rPr>
      </w:pPr>
    </w:p>
    <w:p w:rsidR="005367BF" w:rsidRPr="00282EC8" w:rsidRDefault="001D2546" w:rsidP="005367BF">
      <w:pPr>
        <w:numPr>
          <w:ilvl w:val="0"/>
          <w:numId w:val="98"/>
        </w:numPr>
        <w:spacing w:after="0"/>
        <w:rPr>
          <w:rFonts w:cstheme="minorHAnsi"/>
        </w:rPr>
      </w:pPr>
      <w:r w:rsidRPr="00282EC8">
        <w:rPr>
          <w:rFonts w:cstheme="minorHAnsi"/>
        </w:rPr>
        <w:t>The test scenarios are as follows:-</w:t>
      </w:r>
    </w:p>
    <w:p w:rsidR="005367BF" w:rsidRPr="00282EC8" w:rsidRDefault="005367BF" w:rsidP="005367BF">
      <w:pPr>
        <w:spacing w:after="0"/>
        <w:ind w:left="720"/>
        <w:rPr>
          <w:rFonts w:cstheme="minorHAnsi"/>
        </w:rPr>
      </w:pPr>
    </w:p>
    <w:p w:rsidR="001D2546" w:rsidRPr="00282EC8" w:rsidRDefault="001D2546" w:rsidP="005367BF">
      <w:pPr>
        <w:pStyle w:val="ListParagraph"/>
        <w:numPr>
          <w:ilvl w:val="0"/>
          <w:numId w:val="99"/>
        </w:numPr>
        <w:spacing w:after="0"/>
        <w:rPr>
          <w:rFonts w:cstheme="minorHAnsi"/>
        </w:rPr>
      </w:pPr>
      <w:r w:rsidRPr="00282EC8">
        <w:rPr>
          <w:rFonts w:cstheme="minorHAnsi"/>
        </w:rPr>
        <w:t>3DCreditCardPaymentMethod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alipayPaymentMethod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errorCreditCardPaymentMethod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loginDirectCreditCardPaymentMethod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loginSavedCardPaymentMethod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mistercashPaymentMethod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paypalPaymentMethod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redirectCreditCardPaymentMethod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sepaPaymentMethod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wechatPaymentMethod</w:t>
      </w:r>
    </w:p>
    <w:p w:rsidR="001D2546" w:rsidRPr="00282EC8" w:rsidRDefault="001D2546" w:rsidP="001D2546">
      <w:pPr>
        <w:ind w:left="720"/>
        <w:rPr>
          <w:rFonts w:cstheme="minorHAnsi"/>
        </w:rPr>
      </w:pPr>
    </w:p>
    <w:p w:rsidR="001D2546" w:rsidRPr="00282EC8" w:rsidRDefault="001D2546" w:rsidP="001D2546">
      <w:pPr>
        <w:ind w:left="720"/>
        <w:rPr>
          <w:rFonts w:cstheme="minorHAnsi"/>
        </w:rPr>
      </w:pPr>
      <w:r w:rsidRPr="00282EC8">
        <w:rPr>
          <w:rFonts w:cstheme="minorHAnsi"/>
        </w:rPr>
        <w:lastRenderedPageBreak/>
        <w:t>For integration testing :-</w:t>
      </w:r>
    </w:p>
    <w:p w:rsidR="001D2546" w:rsidRPr="00282EC8" w:rsidRDefault="006A701A" w:rsidP="001D2546">
      <w:pPr>
        <w:ind w:left="720"/>
        <w:rPr>
          <w:rStyle w:val="Hyperlink"/>
          <w:rFonts w:cstheme="minorHAnsi"/>
        </w:rPr>
      </w:pPr>
      <w:hyperlink r:id="rId17" w:history="1">
        <w:r w:rsidR="001D2546" w:rsidRPr="00282EC8">
          <w:rPr>
            <w:rStyle w:val="Hyperlink"/>
            <w:rFonts w:cstheme="minorHAnsi"/>
          </w:rPr>
          <w:t>https://medium.com/adobetech/how-to-combine-rest-api-calls-with-javascript-promises-in-node-js-or-openwhisk-d96cbc10f299</w:t>
        </w:r>
      </w:hyperlink>
    </w:p>
    <w:p w:rsidR="004C6B34" w:rsidRPr="0007703F" w:rsidRDefault="004C6B34">
      <w:pPr>
        <w:ind w:left="720"/>
        <w:jc w:val="both"/>
        <w:rPr>
          <w:rStyle w:val="Hyperlink"/>
          <w:rFonts w:ascii="Times New Roman" w:hAnsi="Times New Roman" w:cs="Times New Roman"/>
          <w:rPrChange w:id="430" w:author="15" w:date="2019-09-03T13:51:00Z">
            <w:rPr>
              <w:rStyle w:val="Hyperlink"/>
              <w:rFonts w:cstheme="minorHAnsi"/>
            </w:rPr>
          </w:rPrChange>
        </w:rPr>
        <w:pPrChange w:id="431" w:author="15" w:date="2019-09-03T13:51:00Z">
          <w:pPr>
            <w:ind w:left="720"/>
          </w:pPr>
        </w:pPrChange>
      </w:pPr>
    </w:p>
    <w:p w:rsidR="00C62E64" w:rsidRPr="00C62E64" w:rsidRDefault="00CF43A9">
      <w:pPr>
        <w:pStyle w:val="Heading2"/>
        <w:jc w:val="both"/>
        <w:rPr>
          <w:ins w:id="432" w:author="Karthick Nagarajan" w:date="2019-01-03T17:01:00Z"/>
          <w:rFonts w:ascii="Times New Roman" w:hAnsi="Times New Roman"/>
          <w:rPrChange w:id="433" w:author="15" w:date="2019-09-03T13:51:00Z">
            <w:rPr>
              <w:ins w:id="434" w:author="Karthick Nagarajan" w:date="2019-01-03T17:01:00Z"/>
            </w:rPr>
          </w:rPrChange>
        </w:rPr>
        <w:pPrChange w:id="435" w:author="15" w:date="2019-09-03T13:51:00Z">
          <w:pPr>
            <w:jc w:val="center"/>
          </w:pPr>
        </w:pPrChange>
      </w:pPr>
      <w:bookmarkStart w:id="436" w:name="_Toc18418375"/>
      <w:r w:rsidRPr="0007703F">
        <w:rPr>
          <w:rFonts w:ascii="Times New Roman" w:eastAsia="Times New Roman" w:hAnsi="Times New Roman"/>
          <w:rPrChange w:id="437" w:author="15" w:date="2019-09-03T13:51:00Z">
            <w:rPr>
              <w:rFonts w:eastAsia="Times New Roman"/>
              <w:color w:val="0000FF"/>
              <w:sz w:val="36"/>
              <w:szCs w:val="36"/>
              <w:u w:val="single"/>
            </w:rPr>
          </w:rPrChange>
        </w:rPr>
        <w:t xml:space="preserve">1.4 </w:t>
      </w:r>
      <w:ins w:id="438" w:author="Karthick Nagarajan" w:date="2019-01-03T17:04:00Z">
        <w:r w:rsidR="00906988" w:rsidRPr="0007703F">
          <w:rPr>
            <w:rFonts w:ascii="Times New Roman" w:eastAsia="Times New Roman" w:hAnsi="Times New Roman"/>
            <w:rPrChange w:id="439" w:author="15" w:date="2019-09-03T13:51:00Z">
              <w:rPr>
                <w:rFonts w:ascii="Times New Roman" w:eastAsia="Times New Roman" w:hAnsi="Times New Roman"/>
                <w:b/>
                <w:bCs/>
                <w:color w:val="0000FF"/>
                <w:sz w:val="36"/>
                <w:szCs w:val="36"/>
                <w:u w:val="single"/>
              </w:rPr>
            </w:rPrChange>
          </w:rPr>
          <w:t xml:space="preserve">Automation test suit </w:t>
        </w:r>
      </w:ins>
      <w:r w:rsidRPr="0007703F">
        <w:rPr>
          <w:rFonts w:ascii="Times New Roman" w:eastAsia="Times New Roman" w:hAnsi="Times New Roman"/>
          <w:rPrChange w:id="440" w:author="15" w:date="2019-09-03T13:51:00Z">
            <w:rPr>
              <w:rFonts w:eastAsia="Times New Roman"/>
              <w:sz w:val="36"/>
              <w:szCs w:val="36"/>
            </w:rPr>
          </w:rPrChange>
        </w:rPr>
        <w:t>(Codeceptjs)</w:t>
      </w:r>
      <w:bookmarkEnd w:id="436"/>
    </w:p>
    <w:p w:rsidR="00374D6F" w:rsidRDefault="00374D6F" w:rsidP="00374D6F">
      <w:pPr>
        <w:spacing w:after="0"/>
        <w:rPr>
          <w:rFonts w:eastAsia="Times New Roman" w:cstheme="minorHAnsi"/>
        </w:rPr>
      </w:pPr>
    </w:p>
    <w:p w:rsidR="00E24D4D" w:rsidRPr="002B5C63" w:rsidRDefault="00906988" w:rsidP="002B5C63">
      <w:pPr>
        <w:rPr>
          <w:rFonts w:eastAsia="Times New Roman" w:cstheme="minorHAnsi"/>
          <w:b/>
          <w:color w:val="4F81BD" w:themeColor="accent1"/>
          <w:sz w:val="24"/>
          <w:szCs w:val="24"/>
        </w:rPr>
      </w:pPr>
      <w:ins w:id="441" w:author="Karthick Nagarajan" w:date="2019-01-04T15:12:00Z">
        <w:r w:rsidRPr="00906988">
          <w:rPr>
            <w:rFonts w:eastAsia="Times New Roman" w:cstheme="minorHAnsi"/>
            <w:b/>
            <w:sz w:val="24"/>
            <w:szCs w:val="24"/>
            <w:rPrChange w:id="442" w:author="Karthick Nagarajan" w:date="2019-01-04T15:12:00Z"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</w:rPrChange>
          </w:rPr>
          <w:t xml:space="preserve">Steps to configure and run the </w:t>
        </w:r>
      </w:ins>
      <w:r w:rsidR="00E24D4D" w:rsidRPr="002B5C63">
        <w:rPr>
          <w:rFonts w:eastAsia="Times New Roman" w:cstheme="minorHAnsi"/>
          <w:b/>
          <w:sz w:val="24"/>
          <w:szCs w:val="24"/>
        </w:rPr>
        <w:t>Automated Acceptance Testing</w:t>
      </w:r>
      <w:r w:rsidR="002B5C63">
        <w:rPr>
          <w:rFonts w:eastAsia="Times New Roman" w:cstheme="minorHAnsi"/>
          <w:b/>
          <w:sz w:val="24"/>
          <w:szCs w:val="24"/>
        </w:rPr>
        <w:t xml:space="preserve"> on Codecept</w:t>
      </w:r>
    </w:p>
    <w:p w:rsidR="002B5C63" w:rsidRPr="00A30351" w:rsidRDefault="00A30351" w:rsidP="00A30351">
      <w:pPr>
        <w:pStyle w:val="ListParagraph"/>
        <w:numPr>
          <w:ilvl w:val="0"/>
          <w:numId w:val="107"/>
        </w:numPr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i/>
          <w:sz w:val="24"/>
          <w:szCs w:val="24"/>
        </w:rPr>
        <w:t xml:space="preserve">Add </w:t>
      </w:r>
      <w:r w:rsidRPr="00A30351">
        <w:rPr>
          <w:rFonts w:eastAsia="Times New Roman" w:cstheme="minorHAnsi"/>
          <w:i/>
          <w:sz w:val="24"/>
          <w:szCs w:val="24"/>
        </w:rPr>
        <w:t>codeceptjs</w:t>
      </w:r>
      <w:r>
        <w:rPr>
          <w:rFonts w:eastAsia="Times New Roman" w:cstheme="minorHAnsi"/>
          <w:i/>
          <w:sz w:val="24"/>
          <w:szCs w:val="24"/>
        </w:rPr>
        <w:t xml:space="preserve"> and u</w:t>
      </w:r>
      <w:r w:rsidR="002B5C63" w:rsidRPr="00A30351">
        <w:rPr>
          <w:rFonts w:eastAsia="Times New Roman" w:cstheme="minorHAnsi"/>
          <w:i/>
          <w:sz w:val="24"/>
          <w:szCs w:val="24"/>
        </w:rPr>
        <w:t xml:space="preserve">pdate selenium-standalone dependencies in </w:t>
      </w:r>
      <w:r w:rsidR="002B5C63" w:rsidRPr="00A30351">
        <w:rPr>
          <w:rFonts w:eastAsia="Times New Roman" w:cstheme="minorHAnsi"/>
          <w:b/>
          <w:i/>
          <w:sz w:val="24"/>
          <w:szCs w:val="24"/>
        </w:rPr>
        <w:t>package.json</w:t>
      </w:r>
      <w:r>
        <w:rPr>
          <w:rFonts w:eastAsia="Times New Roman" w:cstheme="minorHAnsi"/>
          <w:i/>
          <w:sz w:val="24"/>
          <w:szCs w:val="24"/>
        </w:rPr>
        <w:t xml:space="preserve"> to 5.8.0 and above version to run Acceptance Testing on Codecept</w:t>
      </w:r>
    </w:p>
    <w:p w:rsidR="002B5C63" w:rsidRDefault="002B5C63" w:rsidP="002B5C63">
      <w:pPr>
        <w:pStyle w:val="ListParagraph"/>
        <w:rPr>
          <w:rFonts w:eastAsia="Times New Roman" w:cstheme="minorHAnsi"/>
          <w:b/>
          <w:color w:val="4F81BD" w:themeColor="accent1"/>
          <w:sz w:val="24"/>
          <w:szCs w:val="24"/>
        </w:rPr>
      </w:pPr>
      <w:r w:rsidRPr="002B5C63">
        <w:rPr>
          <w:rFonts w:eastAsia="Times New Roman" w:cstheme="minorHAnsi"/>
          <w:b/>
          <w:color w:val="4F81BD" w:themeColor="accent1"/>
          <w:sz w:val="24"/>
          <w:szCs w:val="24"/>
        </w:rPr>
        <w:t>"@wdio/seleniu</w:t>
      </w:r>
      <w:r w:rsidR="00A30351">
        <w:rPr>
          <w:rFonts w:eastAsia="Times New Roman" w:cstheme="minorHAnsi"/>
          <w:b/>
          <w:color w:val="4F81BD" w:themeColor="accent1"/>
          <w:sz w:val="24"/>
          <w:szCs w:val="24"/>
        </w:rPr>
        <w:t>m-standalone-service": "^5.8.0",</w:t>
      </w:r>
    </w:p>
    <w:p w:rsidR="00A30351" w:rsidRDefault="00A30351" w:rsidP="002B5C63">
      <w:pPr>
        <w:pStyle w:val="ListParagraph"/>
        <w:rPr>
          <w:rFonts w:eastAsia="Times New Roman" w:cstheme="minorHAnsi"/>
          <w:b/>
          <w:color w:val="4F81BD" w:themeColor="accent1"/>
          <w:sz w:val="24"/>
          <w:szCs w:val="24"/>
        </w:rPr>
      </w:pPr>
      <w:r w:rsidRPr="00A30351">
        <w:rPr>
          <w:rFonts w:eastAsia="Times New Roman" w:cstheme="minorHAnsi"/>
          <w:b/>
          <w:color w:val="4F81BD" w:themeColor="accent1"/>
          <w:sz w:val="24"/>
          <w:szCs w:val="24"/>
        </w:rPr>
        <w:t>"codeceptjs": "^2.1.0"</w:t>
      </w:r>
    </w:p>
    <w:p w:rsidR="00A30351" w:rsidRDefault="00A30351" w:rsidP="00A30351">
      <w:pPr>
        <w:ind w:left="705"/>
        <w:rPr>
          <w:rFonts w:eastAsia="Times New Roman" w:cstheme="minorHAnsi"/>
          <w:b/>
          <w:i/>
          <w:sz w:val="24"/>
          <w:szCs w:val="24"/>
        </w:rPr>
      </w:pPr>
      <w:r>
        <w:rPr>
          <w:rFonts w:eastAsia="Times New Roman" w:cstheme="minorHAnsi"/>
          <w:i/>
          <w:color w:val="000000" w:themeColor="text1"/>
          <w:sz w:val="24"/>
          <w:szCs w:val="24"/>
        </w:rPr>
        <w:t xml:space="preserve">Note: In order to run the Functional Testing on chai mocha,add chai dependencies and     update the version of </w:t>
      </w:r>
      <w:r w:rsidRPr="00A30351">
        <w:rPr>
          <w:rFonts w:eastAsia="Times New Roman" w:cstheme="minorHAnsi"/>
          <w:i/>
          <w:sz w:val="24"/>
          <w:szCs w:val="24"/>
        </w:rPr>
        <w:t xml:space="preserve">selenium-standalone dependencies in </w:t>
      </w:r>
      <w:r w:rsidRPr="00A30351">
        <w:rPr>
          <w:rFonts w:eastAsia="Times New Roman" w:cstheme="minorHAnsi"/>
          <w:b/>
          <w:i/>
          <w:sz w:val="24"/>
          <w:szCs w:val="24"/>
        </w:rPr>
        <w:t>package.json</w:t>
      </w:r>
    </w:p>
    <w:p w:rsidR="00A30351" w:rsidRDefault="00A30351" w:rsidP="00A30351">
      <w:pPr>
        <w:ind w:left="705"/>
        <w:rPr>
          <w:rFonts w:eastAsia="Times New Roman" w:cstheme="minorHAnsi"/>
          <w:i/>
          <w:color w:val="000000" w:themeColor="text1"/>
          <w:sz w:val="24"/>
          <w:szCs w:val="24"/>
        </w:rPr>
      </w:pPr>
      <w:r w:rsidRPr="00A30351">
        <w:rPr>
          <w:rFonts w:eastAsia="Times New Roman" w:cstheme="minorHAnsi"/>
          <w:b/>
          <w:color w:val="4F81BD" w:themeColor="accent1"/>
          <w:sz w:val="24"/>
          <w:szCs w:val="24"/>
        </w:rPr>
        <w:t>"wdio-selenium-standalone-service": "0.0.11",</w:t>
      </w:r>
    </w:p>
    <w:p w:rsidR="00A30351" w:rsidRPr="00A30351" w:rsidRDefault="00A30351" w:rsidP="00A30351">
      <w:pPr>
        <w:rPr>
          <w:rFonts w:eastAsia="Times New Roman" w:cstheme="minorHAnsi"/>
          <w:i/>
          <w:color w:val="000000" w:themeColor="text1"/>
          <w:sz w:val="24"/>
          <w:szCs w:val="24"/>
        </w:rPr>
      </w:pPr>
      <w:r>
        <w:rPr>
          <w:rFonts w:eastAsia="Times New Roman" w:cstheme="minorHAnsi"/>
          <w:i/>
          <w:color w:val="000000" w:themeColor="text1"/>
          <w:sz w:val="24"/>
          <w:szCs w:val="24"/>
        </w:rPr>
        <w:tab/>
        <w:t>Run npm install everytime the version is changed.</w:t>
      </w:r>
    </w:p>
    <w:p w:rsidR="00313E63" w:rsidRPr="00A30351" w:rsidRDefault="00906988" w:rsidP="00A30351">
      <w:pPr>
        <w:pStyle w:val="ListParagraph"/>
        <w:numPr>
          <w:ilvl w:val="0"/>
          <w:numId w:val="107"/>
        </w:numPr>
        <w:spacing w:after="0"/>
        <w:rPr>
          <w:rFonts w:eastAsia="Times New Roman" w:cstheme="minorHAnsi"/>
        </w:rPr>
      </w:pPr>
      <w:ins w:id="443" w:author="Karthick Nagarajan" w:date="2019-01-03T17:01:00Z">
        <w:r w:rsidRPr="00906988">
          <w:rPr>
            <w:rFonts w:eastAsia="Times New Roman" w:cstheme="minorHAnsi"/>
            <w:rPrChange w:id="444" w:author="Karthick Nagarajan" w:date="2019-01-03T17:08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 xml:space="preserve">To run </w:t>
        </w:r>
      </w:ins>
      <w:r w:rsidR="00F36083" w:rsidRPr="00A30351">
        <w:rPr>
          <w:rFonts w:eastAsia="Times New Roman" w:cstheme="minorHAnsi"/>
        </w:rPr>
        <w:t>Acceptance</w:t>
      </w:r>
      <w:ins w:id="445" w:author="Karthick Nagarajan" w:date="2019-01-03T17:01:00Z">
        <w:r w:rsidRPr="00906988">
          <w:rPr>
            <w:rFonts w:eastAsia="Times New Roman" w:cstheme="minorHAnsi"/>
            <w:rPrChange w:id="446" w:author="Karthick Nagarajan" w:date="2019-01-03T17:08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 xml:space="preserve"> testing, run command “</w:t>
        </w:r>
        <w:r w:rsidRPr="00906988">
          <w:rPr>
            <w:rFonts w:eastAsia="Times New Roman" w:cstheme="minorHAnsi"/>
            <w:b/>
            <w:rPrChange w:id="447" w:author="Karthick Nagarajan" w:date="2019-01-03T17:08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selenium-standalone start</w:t>
        </w:r>
        <w:r w:rsidRPr="00906988">
          <w:rPr>
            <w:rFonts w:eastAsia="Times New Roman" w:cstheme="minorHAnsi"/>
            <w:rPrChange w:id="448" w:author="Karthick Nagarajan" w:date="2019-01-03T17:08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” in one terminal and the command to run test “</w:t>
        </w:r>
        <w:r w:rsidRPr="00906988">
          <w:rPr>
            <w:rFonts w:eastAsia="Times New Roman" w:cstheme="minorHAnsi"/>
            <w:b/>
            <w:rPrChange w:id="449" w:author="Karthick Nagarajan" w:date="2019-01-03T17:08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npm run test:</w:t>
        </w:r>
      </w:ins>
      <w:r w:rsidR="00D96660" w:rsidRPr="00A30351">
        <w:rPr>
          <w:rFonts w:eastAsia="Times New Roman" w:cstheme="minorHAnsi"/>
          <w:b/>
        </w:rPr>
        <w:t>acceptance</w:t>
      </w:r>
      <w:ins w:id="450" w:author="Karthick Nagarajan" w:date="2019-01-03T17:01:00Z">
        <w:r w:rsidRPr="00906988">
          <w:rPr>
            <w:rFonts w:eastAsia="Times New Roman" w:cstheme="minorHAnsi"/>
            <w:rPrChange w:id="451" w:author="Karthick Nagarajan" w:date="2019-01-03T17:08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” in another terminal.</w:t>
        </w:r>
      </w:ins>
    </w:p>
    <w:p w:rsidR="00313E63" w:rsidRDefault="002A3057" w:rsidP="00A30351">
      <w:pPr>
        <w:spacing w:after="0"/>
        <w:ind w:firstLine="708"/>
        <w:rPr>
          <w:rFonts w:eastAsia="Times New Roman" w:cstheme="minorHAnsi"/>
        </w:rPr>
      </w:pPr>
      <w:r w:rsidRPr="002A3057">
        <w:rPr>
          <w:rFonts w:eastAsia="Times New Roman" w:cstheme="minorHAnsi"/>
        </w:rPr>
        <w:t>CodeceptJS configuration is set in </w:t>
      </w:r>
      <w:r w:rsidRPr="00E87E39">
        <w:rPr>
          <w:rFonts w:eastAsia="Times New Roman" w:cstheme="minorHAnsi"/>
          <w:b/>
        </w:rPr>
        <w:t>codecept.conf.js file</w:t>
      </w:r>
      <w:r w:rsidRPr="002A3057">
        <w:rPr>
          <w:rFonts w:eastAsia="Times New Roman" w:cstheme="minorHAnsi"/>
        </w:rPr>
        <w:t>.</w:t>
      </w:r>
      <w:r w:rsidR="00970A77">
        <w:rPr>
          <w:rFonts w:eastAsia="Times New Roman" w:cstheme="minorHAnsi"/>
        </w:rPr>
        <w:t>This is how the configuration file looks like:</w:t>
      </w:r>
    </w:p>
    <w:p w:rsidR="00970A77" w:rsidRDefault="00970A77" w:rsidP="00313E63">
      <w:pPr>
        <w:spacing w:after="0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70A77" w:rsidRPr="004838C4" w:rsidTr="00970A77">
        <w:tc>
          <w:tcPr>
            <w:tcW w:w="9736" w:type="dxa"/>
          </w:tcPr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var RELATIVE_PATH = './test/acceptance';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var OUTPUT_PATH = RELATIVE_PATH + '/report';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var HOST = 'https://worldpay01-tech-prtnr-eu04-dw.demandware.net';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varwebDriver =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url: HOST,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browser: 'chrome',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smartWait: 10000,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waitForTimeout: 10000,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timeouts: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script: 60000,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'page load': 10000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}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};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exports.config =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output: OUTPUT_PATH,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helpers: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WebDriver: webDriver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},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plugins: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wdio: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    enabled: true,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    services: ['selenium-standalone']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},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allure: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lastRenderedPageBreak/>
              <w:t xml:space="preserve">            enabled: true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},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retryFailedStep: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    enabled: true,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    retries: 1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    }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},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include: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homePage: RELATIVE_PATH + '/pages/HomePage.js',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ab/>
            </w:r>
            <w:r w:rsidRPr="004838C4">
              <w:rPr>
                <w:rFonts w:eastAsia="Times New Roman" w:cstheme="minorHAnsi"/>
                <w:sz w:val="18"/>
                <w:szCs w:val="18"/>
              </w:rPr>
              <w:tab/>
              <w:t>worldpayPaymentTestRegistered:  RELATIVE_PATH + '/pages/worldpayPaymentTestRegistered.js',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uriUtils: RELATIVE_PATH + '/utils/uriUtils.js'</w:t>
            </w:r>
          </w:p>
          <w:p w:rsidR="00970A77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},</w:t>
            </w:r>
          </w:p>
          <w:p w:rsidR="004838C4" w:rsidRDefault="004838C4" w:rsidP="00970A7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4838C4" w:rsidRPr="004838C4" w:rsidRDefault="004838C4" w:rsidP="00970A7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  <w:highlight w:val="yellow"/>
              </w:rPr>
            </w:pP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>gherkin: {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  <w:highlight w:val="yellow"/>
              </w:rPr>
            </w:pP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 xml:space="preserve">        features: RELATIVE_PATH + '/features/PaymentMethods/**/IdealRegistered.feature',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  <w:highlight w:val="yellow"/>
              </w:rPr>
            </w:pP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ab/>
            </w: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ab/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  <w:highlight w:val="yellow"/>
              </w:rPr>
            </w:pP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 xml:space="preserve">        steps: [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  <w:highlight w:val="yellow"/>
              </w:rPr>
            </w:pP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 xml:space="preserve">            RELATIVE_PATH + '/features/steps/land_home_page.steps.js',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  <w:highlight w:val="yellow"/>
              </w:rPr>
            </w:pP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ab/>
            </w: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ab/>
            </w: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ab/>
              <w:t>RELATIVE_PATH + '/features/steps/idealRegistered.steps.js',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  <w:highlight w:val="yellow"/>
              </w:rPr>
              <w:t xml:space="preserve">        ]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},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tests: RELATIVE_PATH + '/tests/**/*.test.js',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 xml:space="preserve">    name: 'link_worldpay'</w:t>
            </w:r>
          </w:p>
          <w:p w:rsidR="00970A77" w:rsidRPr="004838C4" w:rsidRDefault="00970A77" w:rsidP="00970A77">
            <w:pPr>
              <w:rPr>
                <w:rFonts w:eastAsia="Times New Roman" w:cstheme="minorHAnsi"/>
                <w:sz w:val="18"/>
                <w:szCs w:val="18"/>
              </w:rPr>
            </w:pPr>
            <w:r w:rsidRPr="004838C4">
              <w:rPr>
                <w:rFonts w:eastAsia="Times New Roman" w:cstheme="minorHAnsi"/>
                <w:sz w:val="18"/>
                <w:szCs w:val="18"/>
              </w:rPr>
              <w:t>};</w:t>
            </w:r>
          </w:p>
        </w:tc>
      </w:tr>
    </w:tbl>
    <w:p w:rsidR="00970A77" w:rsidRDefault="00970A77" w:rsidP="00313E63">
      <w:pPr>
        <w:spacing w:after="0"/>
        <w:rPr>
          <w:rFonts w:eastAsia="Times New Roman" w:cstheme="minorHAnsi"/>
        </w:rPr>
      </w:pPr>
    </w:p>
    <w:p w:rsidR="004819EC" w:rsidRDefault="00AF0E2F" w:rsidP="004819EC">
      <w:pPr>
        <w:spacing w:after="0"/>
        <w:rPr>
          <w:rFonts w:eastAsia="Times New Roman" w:cstheme="minorHAnsi"/>
          <w:i/>
        </w:rPr>
      </w:pPr>
      <w:r w:rsidRPr="004B22C1">
        <w:rPr>
          <w:rFonts w:eastAsia="Times New Roman" w:cstheme="minorHAnsi"/>
          <w:b/>
          <w:i/>
          <w:u w:val="single"/>
        </w:rPr>
        <w:t xml:space="preserve">Features </w:t>
      </w:r>
      <w:r>
        <w:rPr>
          <w:rFonts w:eastAsia="Times New Roman" w:cstheme="minorHAnsi"/>
          <w:b/>
          <w:i/>
        </w:rPr>
        <w:t>-</w:t>
      </w:r>
      <w:r w:rsidR="00092B88" w:rsidRPr="00092B88">
        <w:rPr>
          <w:rFonts w:eastAsia="Times New Roman" w:cstheme="minorHAnsi"/>
          <w:i/>
        </w:rPr>
        <w:t>A feature would describe the current test script to be executed</w:t>
      </w:r>
      <w:r w:rsidR="00092B88" w:rsidRPr="00092B88">
        <w:rPr>
          <w:rFonts w:ascii="Helvetica Neue" w:hAnsi="Helvetica Neue"/>
          <w:color w:val="4F4F4F"/>
        </w:rPr>
        <w:t>.</w:t>
      </w:r>
      <w:r w:rsidRPr="00AF0E2F">
        <w:rPr>
          <w:rFonts w:eastAsia="Times New Roman" w:cstheme="minorHAnsi"/>
          <w:i/>
        </w:rPr>
        <w:t>Every *.feature file conventionally consists of a single feature. Lines starting with the keyword </w:t>
      </w:r>
      <w:r w:rsidRPr="00AF0E2F">
        <w:rPr>
          <w:rFonts w:eastAsia="Times New Roman" w:cstheme="minorHAnsi"/>
          <w:b/>
          <w:i/>
        </w:rPr>
        <w:t>Feature</w:t>
      </w:r>
      <w:r w:rsidR="00A05EE6">
        <w:rPr>
          <w:rFonts w:eastAsia="Times New Roman" w:cstheme="minorHAnsi"/>
          <w:b/>
          <w:i/>
        </w:rPr>
        <w:t>:</w:t>
      </w:r>
      <w:r w:rsidRPr="00AF0E2F">
        <w:rPr>
          <w:rFonts w:eastAsia="Times New Roman" w:cstheme="minorHAnsi"/>
          <w:i/>
        </w:rPr>
        <w:t>starts a feature. A feature usually contains a list of scenarios</w:t>
      </w:r>
      <w:r w:rsidR="00A05EE6">
        <w:rPr>
          <w:rFonts w:eastAsia="Times New Roman" w:cstheme="minorHAnsi"/>
          <w:i/>
        </w:rPr>
        <w:t>.</w:t>
      </w:r>
    </w:p>
    <w:p w:rsidR="00A05EE6" w:rsidRDefault="00A05EE6" w:rsidP="004819EC">
      <w:pPr>
        <w:spacing w:after="0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Eg:</w:t>
      </w:r>
      <w:r w:rsidRPr="00A05EE6">
        <w:rPr>
          <w:rFonts w:eastAsia="Times New Roman" w:cstheme="minorHAnsi"/>
          <w:i/>
        </w:rPr>
        <w:t>RemoveSavedCard.feature</w:t>
      </w:r>
    </w:p>
    <w:p w:rsidR="00A05EE6" w:rsidRDefault="00A05EE6" w:rsidP="004819EC">
      <w:pPr>
        <w:spacing w:after="0"/>
        <w:rPr>
          <w:rFonts w:eastAsia="Times New Roman" w:cstheme="minorHAnsi"/>
          <w:i/>
        </w:rPr>
      </w:pPr>
    </w:p>
    <w:p w:rsidR="00A05EE6" w:rsidRDefault="00A05EE6" w:rsidP="004819EC">
      <w:pPr>
        <w:spacing w:after="0"/>
        <w:rPr>
          <w:rFonts w:eastAsia="Times New Roman" w:cstheme="minorHAnsi"/>
          <w:i/>
        </w:rPr>
      </w:pPr>
      <w:r>
        <w:rPr>
          <w:noProof/>
        </w:rPr>
        <w:drawing>
          <wp:inline distT="0" distB="0" distL="0" distR="0">
            <wp:extent cx="54673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C1" w:rsidRDefault="004B22C1" w:rsidP="004819EC">
      <w:pPr>
        <w:spacing w:after="0"/>
        <w:rPr>
          <w:rFonts w:eastAsia="Times New Roman" w:cstheme="minorHAnsi"/>
          <w:i/>
        </w:rPr>
      </w:pPr>
    </w:p>
    <w:p w:rsidR="004B22C1" w:rsidRDefault="005F3E83" w:rsidP="004819EC">
      <w:pPr>
        <w:spacing w:after="0"/>
        <w:rPr>
          <w:rFonts w:eastAsia="Times New Roman" w:cstheme="minorHAnsi"/>
          <w:i/>
        </w:rPr>
      </w:pPr>
      <w:r w:rsidRPr="005F3E83">
        <w:rPr>
          <w:rFonts w:eastAsia="Times New Roman" w:cstheme="minorHAnsi"/>
          <w:b/>
          <w:i/>
          <w:u w:val="single"/>
        </w:rPr>
        <w:t>Scenarios -</w:t>
      </w:r>
      <w:r w:rsidR="0082673E" w:rsidRPr="0082673E">
        <w:rPr>
          <w:rFonts w:eastAsia="Times New Roman" w:cstheme="minorHAnsi"/>
          <w:i/>
        </w:rPr>
        <w:t>Scenario describes the steps and expected outcome for a particular test case</w:t>
      </w:r>
      <w:r w:rsidR="0082673E">
        <w:rPr>
          <w:rFonts w:eastAsia="Times New Roman" w:cstheme="minorHAnsi"/>
          <w:i/>
        </w:rPr>
        <w:t>.</w:t>
      </w:r>
      <w:r w:rsidRPr="005F3E83">
        <w:rPr>
          <w:rFonts w:eastAsia="Times New Roman" w:cstheme="minorHAnsi"/>
          <w:i/>
        </w:rPr>
        <w:t>Every scenario starts with the Scenario: keyword. Each feature can have one or more scenarios, and every scenario consists of one or more </w:t>
      </w:r>
      <w:r>
        <w:rPr>
          <w:rFonts w:eastAsia="Times New Roman" w:cstheme="minorHAnsi"/>
          <w:i/>
        </w:rPr>
        <w:t>steps.</w:t>
      </w:r>
    </w:p>
    <w:p w:rsidR="00A41799" w:rsidRDefault="00A41799" w:rsidP="004819EC">
      <w:pPr>
        <w:spacing w:after="0"/>
        <w:rPr>
          <w:rFonts w:eastAsia="Times New Roman" w:cstheme="minorHAnsi"/>
          <w:i/>
        </w:rPr>
      </w:pPr>
    </w:p>
    <w:p w:rsidR="00A41799" w:rsidRDefault="00A41799" w:rsidP="004819EC">
      <w:pPr>
        <w:spacing w:after="0"/>
        <w:rPr>
          <w:rFonts w:eastAsia="Times New Roman" w:cstheme="minorHAnsi"/>
          <w:i/>
        </w:rPr>
      </w:pPr>
      <w:r>
        <w:rPr>
          <w:noProof/>
        </w:rPr>
        <w:drawing>
          <wp:inline distT="0" distB="0" distL="0" distR="0">
            <wp:extent cx="58674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88" w:rsidRDefault="00092B88" w:rsidP="004819EC">
      <w:pPr>
        <w:spacing w:after="0"/>
        <w:rPr>
          <w:rFonts w:eastAsia="Times New Roman" w:cstheme="minorHAnsi"/>
          <w:i/>
        </w:rPr>
      </w:pPr>
    </w:p>
    <w:p w:rsidR="00092B88" w:rsidRPr="00092B88" w:rsidRDefault="00092B88" w:rsidP="004819EC">
      <w:pPr>
        <w:spacing w:after="0"/>
        <w:rPr>
          <w:rFonts w:eastAsia="Times New Roman" w:cstheme="minorHAnsi"/>
          <w:i/>
        </w:rPr>
      </w:pPr>
      <w:r w:rsidRPr="00092B88">
        <w:rPr>
          <w:rFonts w:eastAsia="Times New Roman" w:cstheme="minorHAnsi"/>
          <w:b/>
          <w:i/>
          <w:u w:val="single"/>
        </w:rPr>
        <w:lastRenderedPageBreak/>
        <w:t>Steps -</w:t>
      </w:r>
      <w:hyperlink r:id="rId20" w:anchor="features" w:history="1">
        <w:r w:rsidR="002634E1" w:rsidRPr="002634E1">
          <w:rPr>
            <w:i/>
          </w:rPr>
          <w:t>Features</w:t>
        </w:r>
      </w:hyperlink>
      <w:r w:rsidR="002634E1" w:rsidRPr="002634E1">
        <w:rPr>
          <w:rFonts w:eastAsia="Times New Roman" w:cstheme="minorHAnsi"/>
          <w:i/>
        </w:rPr>
        <w:t> consist of steps, also known as </w:t>
      </w:r>
      <w:hyperlink r:id="rId21" w:anchor="givens" w:history="1">
        <w:r w:rsidR="002634E1" w:rsidRPr="002634E1">
          <w:t>Givens</w:t>
        </w:r>
      </w:hyperlink>
      <w:r w:rsidR="002634E1" w:rsidRPr="002634E1">
        <w:rPr>
          <w:rFonts w:eastAsia="Times New Roman" w:cstheme="minorHAnsi"/>
          <w:i/>
        </w:rPr>
        <w:t>, </w:t>
      </w:r>
      <w:hyperlink r:id="rId22" w:anchor="whens" w:history="1">
        <w:r w:rsidR="002634E1" w:rsidRPr="002634E1">
          <w:t>Whens</w:t>
        </w:r>
      </w:hyperlink>
      <w:r w:rsidR="002634E1" w:rsidRPr="002634E1">
        <w:rPr>
          <w:rFonts w:eastAsia="Times New Roman" w:cstheme="minorHAnsi"/>
          <w:i/>
        </w:rPr>
        <w:t> and </w:t>
      </w:r>
      <w:hyperlink r:id="rId23" w:anchor="thens" w:history="1">
        <w:r w:rsidR="002634E1" w:rsidRPr="002634E1">
          <w:t>Thens</w:t>
        </w:r>
      </w:hyperlink>
      <w:r w:rsidR="002634E1" w:rsidRPr="002634E1">
        <w:rPr>
          <w:rFonts w:eastAsia="Times New Roman" w:cstheme="minorHAnsi"/>
          <w:i/>
        </w:rPr>
        <w:t>.</w:t>
      </w:r>
    </w:p>
    <w:p w:rsidR="00785CD0" w:rsidRDefault="00785CD0" w:rsidP="002B5C63">
      <w:pPr>
        <w:numPr>
          <w:ilvl w:val="0"/>
          <w:numId w:val="104"/>
        </w:numPr>
        <w:spacing w:after="0"/>
        <w:rPr>
          <w:rFonts w:eastAsia="Times New Roman" w:cstheme="minorHAnsi"/>
          <w:i/>
        </w:rPr>
      </w:pPr>
      <w:r w:rsidRPr="00785CD0">
        <w:rPr>
          <w:rFonts w:eastAsia="Times New Roman" w:cstheme="minorHAnsi"/>
          <w:b/>
          <w:bCs/>
          <w:i/>
        </w:rPr>
        <w:t>Given</w:t>
      </w:r>
      <w:r w:rsidRPr="00785CD0">
        <w:rPr>
          <w:rFonts w:eastAsia="Times New Roman" w:cstheme="minorHAnsi"/>
          <w:i/>
        </w:rPr>
        <w:t xml:space="preserve">: It specifies the context of the text to be executed. </w:t>
      </w:r>
    </w:p>
    <w:p w:rsidR="00785CD0" w:rsidRPr="00785CD0" w:rsidRDefault="00785CD0" w:rsidP="002B5C63">
      <w:pPr>
        <w:numPr>
          <w:ilvl w:val="0"/>
          <w:numId w:val="104"/>
        </w:numPr>
        <w:spacing w:after="0"/>
        <w:rPr>
          <w:rFonts w:eastAsia="Times New Roman" w:cstheme="minorHAnsi"/>
          <w:i/>
        </w:rPr>
      </w:pPr>
      <w:r w:rsidRPr="00785CD0">
        <w:rPr>
          <w:rFonts w:eastAsia="Times New Roman" w:cstheme="minorHAnsi"/>
          <w:b/>
          <w:bCs/>
          <w:i/>
        </w:rPr>
        <w:t>When</w:t>
      </w:r>
      <w:r w:rsidRPr="00785CD0">
        <w:rPr>
          <w:rFonts w:eastAsia="Times New Roman" w:cstheme="minorHAnsi"/>
          <w:i/>
        </w:rPr>
        <w:t>: "When" specifies the test action that has to performed</w:t>
      </w:r>
    </w:p>
    <w:p w:rsidR="00785CD0" w:rsidRPr="00785CD0" w:rsidRDefault="00785CD0" w:rsidP="00785CD0">
      <w:pPr>
        <w:numPr>
          <w:ilvl w:val="0"/>
          <w:numId w:val="104"/>
        </w:numPr>
        <w:spacing w:after="0"/>
        <w:rPr>
          <w:rFonts w:eastAsia="Times New Roman" w:cstheme="minorHAnsi"/>
          <w:i/>
        </w:rPr>
      </w:pPr>
      <w:r w:rsidRPr="00785CD0">
        <w:rPr>
          <w:rFonts w:eastAsia="Times New Roman" w:cstheme="minorHAnsi"/>
          <w:b/>
          <w:bCs/>
          <w:i/>
        </w:rPr>
        <w:t>Then</w:t>
      </w:r>
      <w:r w:rsidRPr="00785CD0">
        <w:rPr>
          <w:rFonts w:eastAsia="Times New Roman" w:cstheme="minorHAnsi"/>
          <w:i/>
        </w:rPr>
        <w:t>: The expected outcome of the test can be represented by "Then"</w:t>
      </w:r>
    </w:p>
    <w:p w:rsidR="00785CD0" w:rsidRDefault="00785CD0" w:rsidP="004819EC">
      <w:pPr>
        <w:spacing w:after="0"/>
        <w:rPr>
          <w:rFonts w:eastAsia="Times New Roman" w:cstheme="minorHAnsi"/>
          <w:i/>
        </w:rPr>
      </w:pPr>
    </w:p>
    <w:p w:rsidR="00F36083" w:rsidRDefault="00F36083" w:rsidP="004819EC">
      <w:pPr>
        <w:spacing w:after="0"/>
        <w:rPr>
          <w:rFonts w:eastAsia="Times New Roman" w:cstheme="minorHAnsi"/>
          <w:i/>
        </w:rPr>
      </w:pPr>
    </w:p>
    <w:p w:rsidR="00AA3C31" w:rsidRDefault="00AA3C31" w:rsidP="004819EC">
      <w:pPr>
        <w:spacing w:after="0"/>
        <w:rPr>
          <w:rFonts w:eastAsia="Times New Roman" w:cstheme="minorHAnsi"/>
          <w:i/>
        </w:rPr>
      </w:pPr>
    </w:p>
    <w:p w:rsidR="00AA3C31" w:rsidRDefault="00AA3C31" w:rsidP="004819EC">
      <w:pPr>
        <w:spacing w:after="0"/>
        <w:rPr>
          <w:rFonts w:eastAsia="Times New Roman" w:cstheme="minorHAnsi"/>
          <w:i/>
        </w:rPr>
      </w:pPr>
    </w:p>
    <w:p w:rsidR="00F36083" w:rsidRDefault="00F36083" w:rsidP="00F36083">
      <w:p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ins w:id="452" w:author="Karthick Nagarajan" w:date="2019-01-04T15:31:00Z">
        <w:r w:rsidRPr="00282EC8">
          <w:rPr>
            <w:rFonts w:eastAsia="Times New Roman" w:cstheme="minorHAnsi"/>
          </w:rPr>
          <w:t xml:space="preserve">esting will be started </w:t>
        </w:r>
      </w:ins>
      <w:r>
        <w:rPr>
          <w:rFonts w:eastAsia="Times New Roman" w:cstheme="minorHAnsi"/>
        </w:rPr>
        <w:t xml:space="preserve">with running the features mentioned in </w:t>
      </w:r>
      <w:r w:rsidRPr="00AA3C31">
        <w:rPr>
          <w:rFonts w:eastAsia="Times New Roman" w:cstheme="minorHAnsi"/>
          <w:b/>
        </w:rPr>
        <w:t>gherkin</w:t>
      </w:r>
      <w:r w:rsidR="001F5A88">
        <w:rPr>
          <w:rFonts w:eastAsia="Times New Roman" w:cstheme="minorHAnsi"/>
        </w:rPr>
        <w:t xml:space="preserve"> which will then look for the steps to be executed.</w:t>
      </w:r>
    </w:p>
    <w:p w:rsidR="00785CD0" w:rsidRDefault="00785CD0" w:rsidP="004819EC">
      <w:pPr>
        <w:spacing w:after="0"/>
        <w:rPr>
          <w:rFonts w:eastAsia="Times New Roman" w:cstheme="minorHAnsi"/>
          <w:i/>
        </w:rPr>
      </w:pPr>
    </w:p>
    <w:p w:rsidR="00985985" w:rsidRDefault="00F36083" w:rsidP="004819EC">
      <w:pPr>
        <w:spacing w:after="0"/>
        <w:rPr>
          <w:rFonts w:eastAsia="Times New Roman" w:cstheme="minorHAnsi"/>
          <w:i/>
        </w:rPr>
      </w:pPr>
      <w:r>
        <w:rPr>
          <w:noProof/>
        </w:rPr>
        <w:drawing>
          <wp:inline distT="0" distB="0" distL="0" distR="0">
            <wp:extent cx="6188710" cy="1822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85" w:rsidRDefault="00985985" w:rsidP="004819EC">
      <w:pPr>
        <w:spacing w:after="0"/>
        <w:rPr>
          <w:rFonts w:eastAsia="Times New Roman" w:cstheme="minorHAnsi"/>
          <w:i/>
        </w:rPr>
      </w:pPr>
    </w:p>
    <w:p w:rsidR="00985985" w:rsidRDefault="00985985" w:rsidP="004819EC">
      <w:pPr>
        <w:spacing w:after="0"/>
        <w:rPr>
          <w:rFonts w:eastAsia="Times New Roman" w:cstheme="minorHAnsi"/>
          <w:i/>
        </w:rPr>
      </w:pPr>
    </w:p>
    <w:p w:rsidR="00985985" w:rsidRDefault="00985985" w:rsidP="004819EC">
      <w:pPr>
        <w:spacing w:after="0"/>
        <w:rPr>
          <w:rFonts w:eastAsia="Times New Roman" w:cstheme="minorHAnsi"/>
          <w:i/>
        </w:rPr>
      </w:pPr>
    </w:p>
    <w:p w:rsidR="00985985" w:rsidRDefault="00985985" w:rsidP="004819EC">
      <w:pPr>
        <w:spacing w:after="0"/>
        <w:rPr>
          <w:rFonts w:eastAsia="Times New Roman" w:cstheme="minorHAnsi"/>
          <w:i/>
        </w:rPr>
      </w:pPr>
    </w:p>
    <w:p w:rsidR="00785CD0" w:rsidRPr="00282EC8" w:rsidRDefault="00785CD0" w:rsidP="00785CD0">
      <w:pPr>
        <w:numPr>
          <w:ilvl w:val="0"/>
          <w:numId w:val="98"/>
        </w:numPr>
        <w:spacing w:after="0"/>
        <w:rPr>
          <w:rFonts w:cstheme="minorHAnsi"/>
        </w:rPr>
      </w:pPr>
      <w:r w:rsidRPr="00282EC8">
        <w:rPr>
          <w:rFonts w:cstheme="minorHAnsi"/>
        </w:rPr>
        <w:t>The test scenarios are as follows:-</w:t>
      </w:r>
    </w:p>
    <w:p w:rsidR="00785CD0" w:rsidRPr="005F3E83" w:rsidRDefault="00785CD0" w:rsidP="004819EC">
      <w:pPr>
        <w:spacing w:after="0"/>
        <w:rPr>
          <w:rFonts w:eastAsia="Times New Roman" w:cstheme="minorHAnsi"/>
          <w:i/>
        </w:rPr>
      </w:pPr>
    </w:p>
    <w:p w:rsidR="00546BCF" w:rsidRPr="00C92950" w:rsidRDefault="00546BCF" w:rsidP="00546BCF">
      <w:pPr>
        <w:pStyle w:val="ListParagraph"/>
        <w:numPr>
          <w:ilvl w:val="0"/>
          <w:numId w:val="103"/>
        </w:numPr>
        <w:rPr>
          <w:b/>
        </w:rPr>
      </w:pPr>
      <w:r w:rsidRPr="00C92950">
        <w:rPr>
          <w:b/>
        </w:rPr>
        <w:t>Guest User</w:t>
      </w:r>
    </w:p>
    <w:p w:rsidR="00546BCF" w:rsidRDefault="00546BCF" w:rsidP="00546BCF">
      <w:pPr>
        <w:ind w:left="708"/>
      </w:pPr>
      <w:r>
        <w:t>Create User</w:t>
      </w:r>
    </w:p>
    <w:p w:rsidR="00546BCF" w:rsidRDefault="00546BCF" w:rsidP="00546BCF">
      <w:pPr>
        <w:ind w:left="708"/>
      </w:pPr>
      <w:r>
        <w:t xml:space="preserve">Direct Credit Card Payment(Master, Visa, Amex, 3ds1, 3ds2, Refused/Cancelled) </w:t>
      </w:r>
    </w:p>
    <w:p w:rsidR="00546BCF" w:rsidRDefault="00546BCF" w:rsidP="00C92950">
      <w:pPr>
        <w:ind w:left="708"/>
      </w:pPr>
      <w:r>
        <w:t>Redirect Credit Card</w:t>
      </w:r>
      <w:ins w:id="453" w:author="Karthick Nagarajan" w:date="2019-01-03T17:01:00Z">
        <w:r w:rsidR="00906988" w:rsidRPr="00906988">
          <w:rPr>
            <w:rFonts w:eastAsia="Times New Roman" w:cstheme="minorHAnsi"/>
            <w:rPrChange w:id="454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7F27A3">
      <w:pPr>
        <w:ind w:left="708"/>
      </w:pPr>
      <w:r>
        <w:t>Paypal</w:t>
      </w:r>
      <w:ins w:id="455" w:author="Karthick Nagarajan" w:date="2019-01-03T17:01:00Z">
        <w:r w:rsidR="00906988" w:rsidRPr="00906988">
          <w:rPr>
            <w:rFonts w:eastAsia="Times New Roman" w:cstheme="minorHAnsi"/>
            <w:rPrChange w:id="456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7F27A3">
      <w:pPr>
        <w:ind w:left="708"/>
      </w:pPr>
      <w:r>
        <w:t>Alipay</w:t>
      </w:r>
      <w:ins w:id="457" w:author="Karthick Nagarajan" w:date="2019-01-03T17:01:00Z">
        <w:r w:rsidR="00906988" w:rsidRPr="00906988">
          <w:rPr>
            <w:rFonts w:eastAsia="Times New Roman" w:cstheme="minorHAnsi"/>
            <w:rPrChange w:id="458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7F27A3">
      <w:pPr>
        <w:ind w:firstLine="708"/>
      </w:pPr>
      <w:r>
        <w:t>Sofort</w:t>
      </w:r>
      <w:ins w:id="459" w:author="Karthick Nagarajan" w:date="2019-01-03T17:01:00Z">
        <w:r w:rsidR="00906988" w:rsidRPr="00906988">
          <w:rPr>
            <w:rFonts w:eastAsia="Times New Roman" w:cstheme="minorHAnsi"/>
            <w:rPrChange w:id="460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7F27A3">
      <w:pPr>
        <w:ind w:left="708"/>
      </w:pPr>
      <w:r>
        <w:t>Ideal</w:t>
      </w:r>
      <w:ins w:id="461" w:author="Karthick Nagarajan" w:date="2019-01-03T17:01:00Z">
        <w:r w:rsidR="00906988" w:rsidRPr="00906988">
          <w:rPr>
            <w:rFonts w:eastAsia="Times New Roman" w:cstheme="minorHAnsi"/>
            <w:rPrChange w:id="462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7F27A3">
      <w:pPr>
        <w:ind w:left="708"/>
      </w:pPr>
      <w:r>
        <w:t>Sepa</w:t>
      </w:r>
      <w:ins w:id="463" w:author="Karthick Nagarajan" w:date="2019-01-03T17:01:00Z">
        <w:r w:rsidR="00906988" w:rsidRPr="00906988">
          <w:rPr>
            <w:rFonts w:eastAsia="Times New Roman" w:cstheme="minorHAnsi"/>
            <w:rPrChange w:id="464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7F27A3">
      <w:pPr>
        <w:ind w:left="708"/>
      </w:pPr>
      <w:r>
        <w:t>GooglePay</w:t>
      </w:r>
      <w:ins w:id="465" w:author="Karthick Nagarajan" w:date="2019-01-03T17:01:00Z">
        <w:r w:rsidR="00906988" w:rsidRPr="00906988">
          <w:rPr>
            <w:rFonts w:eastAsia="Times New Roman" w:cstheme="minorHAnsi"/>
            <w:rPrChange w:id="466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7F27A3">
      <w:pPr>
        <w:ind w:left="708"/>
      </w:pPr>
      <w:r>
        <w:t>WechatPay</w:t>
      </w:r>
      <w:ins w:id="467" w:author="Karthick Nagarajan" w:date="2019-01-03T17:01:00Z">
        <w:r w:rsidR="00906988" w:rsidRPr="00906988">
          <w:rPr>
            <w:rFonts w:eastAsia="Times New Roman" w:cstheme="minorHAnsi"/>
            <w:rPrChange w:id="468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546BCF"/>
    <w:p w:rsidR="00A4118B" w:rsidRDefault="00546BCF" w:rsidP="00546BCF">
      <w:pPr>
        <w:pStyle w:val="ListParagraph"/>
        <w:numPr>
          <w:ilvl w:val="0"/>
          <w:numId w:val="103"/>
        </w:numPr>
        <w:rPr>
          <w:b/>
        </w:rPr>
      </w:pPr>
      <w:r w:rsidRPr="00C92950">
        <w:rPr>
          <w:b/>
        </w:rPr>
        <w:t>Registered User</w:t>
      </w:r>
    </w:p>
    <w:p w:rsidR="00546BCF" w:rsidRPr="00A4118B" w:rsidRDefault="00546BCF" w:rsidP="00A4118B">
      <w:pPr>
        <w:ind w:left="360"/>
        <w:rPr>
          <w:b/>
        </w:rPr>
      </w:pPr>
      <w:r>
        <w:t>Re</w:t>
      </w:r>
      <w:r w:rsidR="00D22018">
        <w:t>move Saved Card from My Account</w:t>
      </w:r>
    </w:p>
    <w:p w:rsidR="00546BCF" w:rsidRDefault="00A4118B" w:rsidP="00546BCF">
      <w:r>
        <w:tab/>
      </w:r>
      <w:r w:rsidR="00546BCF">
        <w:t>Direct Credit Card</w:t>
      </w:r>
      <w:ins w:id="469" w:author="Karthick Nagarajan" w:date="2019-01-03T17:01:00Z">
        <w:r w:rsidR="00906988" w:rsidRPr="00906988">
          <w:rPr>
            <w:rFonts w:eastAsia="Times New Roman" w:cstheme="minorHAnsi"/>
            <w:rPrChange w:id="470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  <w:r w:rsidR="00546BCF">
        <w:t xml:space="preserve"> (Master, Visa, Amex, 3ds1, 3ds2, Refused/Cancelled)</w:t>
      </w:r>
    </w:p>
    <w:p w:rsidR="00546BCF" w:rsidRDefault="00A4118B" w:rsidP="009D6129">
      <w:r>
        <w:tab/>
      </w:r>
      <w:r w:rsidR="00546BCF">
        <w:t xml:space="preserve">Redirect Credit Card </w:t>
      </w:r>
      <w:ins w:id="471" w:author="Karthick Nagarajan" w:date="2019-01-03T17:01:00Z">
        <w:r w:rsidR="00906988" w:rsidRPr="00906988">
          <w:rPr>
            <w:rFonts w:eastAsia="Times New Roman" w:cstheme="minorHAnsi"/>
            <w:rPrChange w:id="472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A4118B">
      <w:pPr>
        <w:ind w:firstLine="708"/>
      </w:pPr>
      <w:r>
        <w:t>Paypal</w:t>
      </w:r>
      <w:ins w:id="473" w:author="Karthick Nagarajan" w:date="2019-01-03T17:01:00Z">
        <w:r w:rsidR="00906988" w:rsidRPr="00906988">
          <w:rPr>
            <w:rFonts w:eastAsia="Times New Roman" w:cstheme="minorHAnsi"/>
            <w:rPrChange w:id="474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A4118B" w:rsidRDefault="00546BCF" w:rsidP="00A4118B">
      <w:pPr>
        <w:ind w:firstLine="708"/>
        <w:rPr>
          <w:rFonts w:eastAsia="Times New Roman" w:cstheme="minorHAnsi"/>
        </w:rPr>
      </w:pPr>
      <w:r>
        <w:t>Alipay</w:t>
      </w:r>
      <w:ins w:id="475" w:author="Karthick Nagarajan" w:date="2019-01-03T17:01:00Z">
        <w:r w:rsidR="00906988" w:rsidRPr="00906988">
          <w:rPr>
            <w:rFonts w:eastAsia="Times New Roman" w:cstheme="minorHAnsi"/>
            <w:rPrChange w:id="476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9D6129">
      <w:pPr>
        <w:ind w:firstLine="708"/>
      </w:pPr>
      <w:r>
        <w:t>Sofort</w:t>
      </w:r>
      <w:ins w:id="477" w:author="Karthick Nagarajan" w:date="2019-01-03T17:01:00Z">
        <w:r w:rsidR="00906988" w:rsidRPr="00906988">
          <w:rPr>
            <w:rFonts w:eastAsia="Times New Roman" w:cstheme="minorHAnsi"/>
            <w:rPrChange w:id="478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9D6129" w:rsidP="009D6129">
      <w:pPr>
        <w:ind w:firstLine="708"/>
      </w:pPr>
      <w:r>
        <w:t>Ideal</w:t>
      </w:r>
      <w:ins w:id="479" w:author="Karthick Nagarajan" w:date="2019-01-03T17:01:00Z">
        <w:r w:rsidR="00906988" w:rsidRPr="00906988">
          <w:rPr>
            <w:rFonts w:eastAsia="Times New Roman" w:cstheme="minorHAnsi"/>
            <w:rPrChange w:id="480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9D6129" w:rsidP="009D6129">
      <w:pPr>
        <w:ind w:firstLine="708"/>
      </w:pPr>
      <w:r>
        <w:t>Sepa </w:t>
      </w:r>
      <w:ins w:id="481" w:author="Karthick Nagarajan" w:date="2019-01-03T17:01:00Z">
        <w:r w:rsidR="00906988" w:rsidRPr="00906988">
          <w:rPr>
            <w:rFonts w:eastAsia="Times New Roman" w:cstheme="minorHAnsi"/>
            <w:rPrChange w:id="482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3F210A">
      <w:pPr>
        <w:ind w:firstLine="708"/>
      </w:pPr>
      <w:r>
        <w:t>GooglePay</w:t>
      </w:r>
      <w:ins w:id="483" w:author="Karthick Nagarajan" w:date="2019-01-03T17:01:00Z">
        <w:r w:rsidR="00906988" w:rsidRPr="00906988">
          <w:rPr>
            <w:rFonts w:eastAsia="Times New Roman" w:cstheme="minorHAnsi"/>
            <w:rPrChange w:id="484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3F210A">
      <w:pPr>
        <w:ind w:firstLine="708"/>
      </w:pPr>
      <w:r>
        <w:t>WechatPay</w:t>
      </w:r>
      <w:ins w:id="485" w:author="Karthick Nagarajan" w:date="2019-01-03T17:01:00Z">
        <w:r w:rsidR="00906988" w:rsidRPr="00906988">
          <w:rPr>
            <w:rFonts w:eastAsia="Times New Roman" w:cstheme="minorHAnsi"/>
            <w:rPrChange w:id="486" w:author="Karthick Nagarajan" w:date="2019-01-03T17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Payment Method</w:t>
        </w:r>
      </w:ins>
    </w:p>
    <w:p w:rsidR="00546BCF" w:rsidRDefault="00546BCF" w:rsidP="003F210A">
      <w:pPr>
        <w:ind w:firstLine="708"/>
      </w:pPr>
      <w:r>
        <w:t>Save Credit card (Direct) and</w:t>
      </w:r>
      <w:r w:rsidR="003F210A">
        <w:t xml:space="preserve"> place order through saved card</w:t>
      </w:r>
    </w:p>
    <w:p w:rsidR="00F86EE0" w:rsidRPr="00282EC8" w:rsidRDefault="005B25B4" w:rsidP="001D2546">
      <w:pPr>
        <w:ind w:left="720"/>
        <w:rPr>
          <w:rStyle w:val="Hyperlink"/>
          <w:rFonts w:cstheme="minorHAnsi"/>
        </w:rPr>
      </w:pPr>
      <w:r>
        <w:rPr>
          <w:noProof/>
        </w:rPr>
        <w:drawing>
          <wp:inline distT="0" distB="0" distL="0" distR="0">
            <wp:extent cx="6188710" cy="1404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34" w:rsidRDefault="004C6B34" w:rsidP="001D2546">
      <w:pPr>
        <w:ind w:left="720"/>
        <w:rPr>
          <w:rFonts w:cstheme="minorHAnsi"/>
        </w:rPr>
      </w:pPr>
    </w:p>
    <w:p w:rsidR="005B25B4" w:rsidRDefault="005B25B4" w:rsidP="001D2546">
      <w:pPr>
        <w:ind w:left="720"/>
        <w:rPr>
          <w:rFonts w:cstheme="minorHAnsi"/>
        </w:rPr>
      </w:pPr>
    </w:p>
    <w:p w:rsidR="005B25B4" w:rsidRPr="00282EC8" w:rsidRDefault="005B25B4" w:rsidP="001D2546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6188710" cy="3226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46" w:rsidRPr="00FF21AC" w:rsidRDefault="001D2546" w:rsidP="001D2546">
      <w:pPr>
        <w:rPr>
          <w:rFonts w:cstheme="minorHAnsi"/>
          <w:b/>
          <w:color w:val="4F81BD" w:themeColor="accent1"/>
          <w:sz w:val="24"/>
          <w:szCs w:val="24"/>
        </w:rPr>
      </w:pPr>
      <w:r w:rsidRPr="00FF21AC">
        <w:rPr>
          <w:rFonts w:cstheme="minorHAnsi"/>
          <w:b/>
          <w:color w:val="4F81BD" w:themeColor="accent1"/>
          <w:sz w:val="24"/>
          <w:szCs w:val="24"/>
        </w:rPr>
        <w:t xml:space="preserve">Unit Testing </w:t>
      </w:r>
    </w:p>
    <w:p w:rsidR="001D2546" w:rsidRPr="00282EC8" w:rsidRDefault="001D2546" w:rsidP="001D2546">
      <w:pPr>
        <w:rPr>
          <w:rFonts w:cstheme="minorHAnsi"/>
          <w:color w:val="4F81BD" w:themeColor="accent1"/>
        </w:rPr>
      </w:pPr>
      <w:r w:rsidRPr="00282EC8">
        <w:rPr>
          <w:rFonts w:cstheme="minorHAnsi"/>
        </w:rPr>
        <w:t>Open terminal and run command “npm run test” to run the test/unit files</w:t>
      </w:r>
    </w:p>
    <w:p w:rsidR="001D2546" w:rsidRPr="00282EC8" w:rsidRDefault="001D2546" w:rsidP="001D2546">
      <w:pPr>
        <w:ind w:left="720"/>
        <w:rPr>
          <w:rFonts w:cstheme="minorHAnsi"/>
        </w:rPr>
      </w:pPr>
    </w:p>
    <w:p w:rsidR="00730F1F" w:rsidRPr="00282EC8" w:rsidRDefault="00730F1F" w:rsidP="00FE6FC4">
      <w:pPr>
        <w:rPr>
          <w:rFonts w:eastAsia="Times New Roman" w:cstheme="minorHAnsi"/>
        </w:rPr>
      </w:pPr>
    </w:p>
    <w:p w:rsidR="00730F1F" w:rsidRPr="00282EC8" w:rsidRDefault="00730F1F" w:rsidP="00FE6FC4">
      <w:pPr>
        <w:rPr>
          <w:ins w:id="487" w:author="Karthick Nagarajan" w:date="2019-01-03T17:01:00Z"/>
          <w:rFonts w:eastAsia="Times New Roman" w:cstheme="minorHAnsi"/>
          <w:rPrChange w:id="488" w:author="Karthick Nagarajan" w:date="2019-01-03T17:06:00Z">
            <w:rPr>
              <w:ins w:id="489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FE6FC4" w:rsidRPr="00282EC8" w:rsidRDefault="00FE6FC4" w:rsidP="002E5E15">
      <w:pPr>
        <w:ind w:left="372" w:firstLine="708"/>
        <w:rPr>
          <w:rFonts w:cstheme="minorHAnsi"/>
        </w:rPr>
      </w:pPr>
    </w:p>
    <w:p w:rsidR="003758D0" w:rsidRPr="00282EC8" w:rsidRDefault="003758D0">
      <w:pPr>
        <w:rPr>
          <w:rFonts w:cstheme="minorHAnsi"/>
          <w:b/>
          <w:color w:val="000000" w:themeColor="text1"/>
        </w:rPr>
      </w:pPr>
      <w:bookmarkStart w:id="490" w:name="_Toc279703500"/>
      <w:bookmarkStart w:id="491" w:name="_Toc279703593"/>
      <w:bookmarkEnd w:id="83"/>
      <w:bookmarkEnd w:id="84"/>
    </w:p>
    <w:bookmarkEnd w:id="490"/>
    <w:bookmarkEnd w:id="491"/>
    <w:p w:rsidR="002861CC" w:rsidRPr="00282EC8" w:rsidRDefault="002861CC" w:rsidP="002861CC">
      <w:pPr>
        <w:pStyle w:val="dmcFlietext"/>
        <w:rPr>
          <w:rFonts w:cstheme="minorHAnsi"/>
        </w:rPr>
      </w:pPr>
    </w:p>
    <w:p w:rsidR="00762BB0" w:rsidRPr="00282EC8" w:rsidRDefault="00762BB0" w:rsidP="00762BB0">
      <w:pPr>
        <w:pStyle w:val="dmcNummerierung"/>
        <w:numPr>
          <w:ilvl w:val="0"/>
          <w:numId w:val="0"/>
        </w:numPr>
        <w:spacing w:line="240" w:lineRule="exact"/>
        <w:ind w:left="358" w:hanging="358"/>
        <w:rPr>
          <w:rFonts w:cstheme="minorHAnsi"/>
        </w:rPr>
      </w:pPr>
      <w:r w:rsidRPr="00282EC8">
        <w:rPr>
          <w:rFonts w:cstheme="minorHAnsi"/>
        </w:rPr>
        <w:tab/>
      </w:r>
    </w:p>
    <w:p w:rsidR="00762BB0" w:rsidRPr="00282EC8" w:rsidRDefault="00762BB0" w:rsidP="00762BB0">
      <w:pPr>
        <w:pStyle w:val="dmcNummerierung"/>
        <w:numPr>
          <w:ilvl w:val="0"/>
          <w:numId w:val="0"/>
        </w:numPr>
        <w:rPr>
          <w:rFonts w:cstheme="minorHAnsi"/>
        </w:rPr>
      </w:pPr>
    </w:p>
    <w:p w:rsidR="002931CE" w:rsidRPr="00282EC8" w:rsidRDefault="002931CE" w:rsidP="002931CE">
      <w:pPr>
        <w:rPr>
          <w:rFonts w:cstheme="minorHAnsi"/>
        </w:rPr>
      </w:pPr>
      <w:r w:rsidRPr="00282EC8">
        <w:rPr>
          <w:rFonts w:cstheme="minorHAnsi"/>
        </w:rPr>
        <w:br w:type="page"/>
      </w:r>
    </w:p>
    <w:p w:rsidR="002931CE" w:rsidRPr="00282EC8" w:rsidRDefault="00DB40B2" w:rsidP="002931CE">
      <w:pPr>
        <w:pStyle w:val="Heading1"/>
        <w:ind w:left="432" w:hanging="432"/>
        <w:rPr>
          <w:rFonts w:asciiTheme="minorHAnsi" w:hAnsiTheme="minorHAnsi" w:cstheme="minorHAnsi"/>
          <w:sz w:val="22"/>
          <w:szCs w:val="22"/>
        </w:rPr>
      </w:pPr>
      <w:bookmarkStart w:id="492" w:name="_Toc405997387"/>
      <w:bookmarkStart w:id="493" w:name="_Toc18418376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APPENDIX</w:t>
      </w:r>
      <w:r w:rsidR="00537CA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</w:t>
      </w:r>
      <w:r w:rsidR="002931CE" w:rsidRPr="00282EC8">
        <w:rPr>
          <w:rFonts w:asciiTheme="minorHAnsi" w:hAnsiTheme="minorHAnsi" w:cstheme="minorHAnsi"/>
          <w:sz w:val="22"/>
          <w:szCs w:val="22"/>
        </w:rPr>
        <w:t xml:space="preserve">A: APM/Card </w:t>
      </w:r>
      <w:r w:rsidR="000170E7" w:rsidRPr="00282EC8">
        <w:rPr>
          <w:rFonts w:asciiTheme="minorHAnsi" w:hAnsiTheme="minorHAnsi" w:cstheme="minorHAnsi"/>
          <w:sz w:val="22"/>
          <w:szCs w:val="22"/>
        </w:rPr>
        <w:t>mapping</w:t>
      </w:r>
      <w:r w:rsidR="002931CE" w:rsidRPr="00282EC8">
        <w:rPr>
          <w:rFonts w:asciiTheme="minorHAnsi" w:hAnsiTheme="minorHAnsi" w:cstheme="minorHAnsi"/>
          <w:sz w:val="22"/>
          <w:szCs w:val="22"/>
        </w:rPr>
        <w:t xml:space="preserve"> keys</w:t>
      </w:r>
      <w:bookmarkEnd w:id="492"/>
      <w:bookmarkEnd w:id="493"/>
    </w:p>
    <w:p w:rsidR="002931CE" w:rsidRPr="00282EC8" w:rsidRDefault="002931CE" w:rsidP="002931CE">
      <w:pPr>
        <w:rPr>
          <w:rFonts w:cstheme="minorHAnsi"/>
        </w:rPr>
      </w:pPr>
    </w:p>
    <w:p w:rsidR="002931CE" w:rsidRPr="00282EC8" w:rsidRDefault="002931CE" w:rsidP="002931CE">
      <w:pPr>
        <w:rPr>
          <w:rFonts w:cstheme="minorHAnsi"/>
        </w:rPr>
      </w:pPr>
      <w:r w:rsidRPr="00282EC8">
        <w:rPr>
          <w:rFonts w:cstheme="minorHAnsi"/>
        </w:rPr>
        <w:t>Supported Cards Mapping table: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  <w:gridCol w:w="2540"/>
      </w:tblGrid>
      <w:tr w:rsidR="002931CE" w:rsidRPr="00282EC8" w:rsidTr="002931CE">
        <w:trPr>
          <w:trHeight w:val="51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Card Name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Key Value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Test card number</w:t>
            </w:r>
          </w:p>
        </w:tc>
      </w:tr>
      <w:tr w:rsidR="002931CE" w:rsidRPr="00282EC8" w:rsidTr="002931CE">
        <w:trPr>
          <w:trHeight w:val="42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Airplus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AIRPLUS-SSL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122000000000003</w:t>
            </w:r>
          </w:p>
        </w:tc>
      </w:tr>
      <w:tr w:rsidR="002931CE" w:rsidRPr="00282EC8" w:rsidTr="002931CE">
        <w:trPr>
          <w:trHeight w:val="4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American Express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AMEX-SSL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34343434343434</w:t>
            </w:r>
          </w:p>
        </w:tc>
      </w:tr>
      <w:tr w:rsidR="002931CE" w:rsidRPr="00282EC8" w:rsidTr="002931CE">
        <w:trPr>
          <w:trHeight w:val="42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Dankort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6A701A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hyperlink r:id="rId27" w:anchor="ElementDef161" w:tgtFrame="right" w:history="1">
              <w:r w:rsidR="002931CE" w:rsidRPr="00282EC8">
                <w:rPr>
                  <w:rFonts w:eastAsia="Times New Roman" w:cstheme="minorHAnsi"/>
                  <w:color w:val="000000"/>
                </w:rPr>
                <w:t>DANKORT-SSL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5019717010103742</w:t>
            </w:r>
          </w:p>
        </w:tc>
      </w:tr>
      <w:tr w:rsidR="002931CE" w:rsidRPr="00282EC8" w:rsidTr="00101866">
        <w:trPr>
          <w:trHeight w:val="39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Diners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DINERS-SSL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B225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36700102000000 </w:t>
            </w:r>
            <w:r w:rsidRPr="00282EC8">
              <w:rPr>
                <w:rFonts w:eastAsia="Times New Roman" w:cstheme="minorHAnsi"/>
                <w:color w:val="000000"/>
              </w:rPr>
              <w:br/>
            </w:r>
          </w:p>
        </w:tc>
      </w:tr>
      <w:tr w:rsidR="002931CE" w:rsidRPr="00282EC8" w:rsidTr="002931CE">
        <w:trPr>
          <w:trHeight w:val="45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Discover card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DISCOVER-SSL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6011000400000000</w:t>
            </w:r>
          </w:p>
        </w:tc>
      </w:tr>
      <w:tr w:rsidR="002931CE" w:rsidRPr="00282EC8" w:rsidTr="002931CE">
        <w:trPr>
          <w:trHeight w:val="48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JCB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JCB-SSL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3528000700000000</w:t>
            </w:r>
          </w:p>
        </w:tc>
      </w:tr>
      <w:tr w:rsidR="002931CE" w:rsidRPr="00282EC8" w:rsidTr="002931CE">
        <w:trPr>
          <w:trHeight w:val="6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Laser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LASER-SSL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630495060000000000</w:t>
            </w:r>
            <w:r w:rsidRPr="00282EC8">
              <w:rPr>
                <w:rFonts w:eastAsia="Times New Roman" w:cstheme="minorHAnsi"/>
                <w:color w:val="000000"/>
              </w:rPr>
              <w:br/>
              <w:t>630490017740292441</w:t>
            </w:r>
          </w:p>
        </w:tc>
      </w:tr>
      <w:tr w:rsidR="002931CE" w:rsidRPr="00282EC8" w:rsidTr="002931CE">
        <w:trPr>
          <w:trHeight w:val="66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Maestro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MAESTRO-SSL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6759649826438453,</w:t>
            </w:r>
            <w:r w:rsidRPr="00282EC8">
              <w:rPr>
                <w:rFonts w:eastAsia="Times New Roman" w:cstheme="minorHAnsi"/>
                <w:color w:val="000000"/>
              </w:rPr>
              <w:br/>
            </w:r>
            <w:r w:rsidR="00C80F6D" w:rsidRPr="00282EC8">
              <w:rPr>
                <w:rFonts w:eastAsia="Times New Roman" w:cstheme="minorHAnsi"/>
                <w:color w:val="000000"/>
              </w:rPr>
              <w:t>6799990100000000019</w:t>
            </w:r>
          </w:p>
        </w:tc>
      </w:tr>
      <w:tr w:rsidR="002931CE" w:rsidRPr="00282EC8" w:rsidTr="002931CE">
        <w:trPr>
          <w:trHeight w:val="66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MasterCard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ECMC-SSL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5555555555554444,</w:t>
            </w:r>
            <w:r w:rsidRPr="00282EC8">
              <w:rPr>
                <w:rFonts w:eastAsia="Times New Roman" w:cstheme="minorHAnsi"/>
                <w:color w:val="000000"/>
              </w:rPr>
              <w:br/>
              <w:t>5454545454545454</w:t>
            </w:r>
          </w:p>
        </w:tc>
      </w:tr>
      <w:tr w:rsidR="002931CE" w:rsidRPr="00282EC8" w:rsidTr="002931CE">
        <w:trPr>
          <w:trHeight w:val="6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Visa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VISA-SSL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4444333322221111, </w:t>
            </w:r>
            <w:r w:rsidRPr="00282EC8">
              <w:rPr>
                <w:rFonts w:eastAsia="Times New Roman" w:cstheme="minorHAnsi"/>
                <w:color w:val="000000"/>
              </w:rPr>
              <w:br/>
              <w:t>4911830000000</w:t>
            </w:r>
          </w:p>
        </w:tc>
      </w:tr>
    </w:tbl>
    <w:p w:rsidR="002931CE" w:rsidRPr="00282EC8" w:rsidRDefault="002931CE" w:rsidP="002931CE">
      <w:pPr>
        <w:rPr>
          <w:rFonts w:cstheme="minorHAnsi"/>
        </w:rPr>
      </w:pPr>
    </w:p>
    <w:p w:rsidR="002931CE" w:rsidRPr="00282EC8" w:rsidRDefault="002931CE" w:rsidP="002931CE">
      <w:pPr>
        <w:rPr>
          <w:rFonts w:cstheme="minorHAnsi"/>
        </w:rPr>
      </w:pPr>
      <w:r w:rsidRPr="00282EC8">
        <w:rPr>
          <w:rFonts w:cstheme="minorHAnsi"/>
        </w:rPr>
        <w:br w:type="page"/>
      </w:r>
    </w:p>
    <w:p w:rsidR="002931CE" w:rsidRPr="00282EC8" w:rsidRDefault="002931CE" w:rsidP="002931CE">
      <w:pPr>
        <w:rPr>
          <w:rFonts w:cstheme="minorHAnsi"/>
        </w:rPr>
      </w:pPr>
      <w:r w:rsidRPr="00282EC8">
        <w:rPr>
          <w:rFonts w:cstheme="minorHAnsi"/>
        </w:rPr>
        <w:lastRenderedPageBreak/>
        <w:t>Supported Payment Method Mapping table: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</w:tblGrid>
      <w:tr w:rsidR="002931CE" w:rsidRPr="00282EC8" w:rsidTr="002931CE">
        <w:trPr>
          <w:trHeight w:val="48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396F06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 xml:space="preserve">Payment Method </w:t>
            </w:r>
            <w:r w:rsidR="002931CE" w:rsidRPr="00282EC8">
              <w:rPr>
                <w:rFonts w:eastAsia="Times New Roman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Key Value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Konbini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KONBINI-SSL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AC7EA6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Poli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POLI-SSL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AC7EA6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Poli NZ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POLINZ-SSL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Przelewy24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PRZELEWY-SSL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AC7EA6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SEPA-DD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ELV-SSL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Alipay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ALIPAY-SSL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Boleto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BOLETO-SSL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CashU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CASHU-SSL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Credit Card – Direct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CREDIT_CARD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Credit Card – Redirect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31CE" w:rsidRPr="00282EC8" w:rsidRDefault="00C0446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Worldpay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China Union Pay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CHINAUNIONPAY-SSL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ENETS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FD53F5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ENETS-SSL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Giropay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GIROPAY-SSL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IDEAL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IDEAL-SSL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Mistercash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MISTERCASH-SSL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Paypal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PAYPAL-EXPRESS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Sofort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SOFORT-SSL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Qiwi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QIWI-SSL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Yandex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YANDEX</w:t>
            </w:r>
            <w:r w:rsidR="006D567A" w:rsidRPr="00282EC8">
              <w:rPr>
                <w:rFonts w:eastAsia="Times New Roman" w:cstheme="minorHAnsi"/>
                <w:color w:val="000000"/>
              </w:rPr>
              <w:t>MONEY</w:t>
            </w:r>
            <w:r w:rsidRPr="00282EC8">
              <w:rPr>
                <w:rFonts w:eastAsia="Times New Roman" w:cstheme="minorHAnsi"/>
                <w:color w:val="000000"/>
              </w:rPr>
              <w:t>-SSL</w:t>
            </w:r>
          </w:p>
        </w:tc>
      </w:tr>
    </w:tbl>
    <w:p w:rsidR="002931CE" w:rsidRPr="00282EC8" w:rsidRDefault="002931CE" w:rsidP="002931CE">
      <w:pPr>
        <w:pStyle w:val="ListParagraph"/>
        <w:rPr>
          <w:rFonts w:cstheme="minorHAnsi"/>
        </w:rPr>
      </w:pPr>
    </w:p>
    <w:p w:rsidR="002931CE" w:rsidRPr="00282EC8" w:rsidRDefault="002931CE" w:rsidP="002931CE">
      <w:pPr>
        <w:rPr>
          <w:rFonts w:eastAsiaTheme="majorEastAsia" w:cstheme="minorHAnsi"/>
          <w:color w:val="365F91" w:themeColor="accent1" w:themeShade="BF"/>
        </w:rPr>
      </w:pPr>
      <w:r w:rsidRPr="00282EC8">
        <w:rPr>
          <w:rFonts w:cstheme="minorHAnsi"/>
          <w:b/>
          <w:bCs/>
        </w:rPr>
        <w:br w:type="page"/>
      </w:r>
    </w:p>
    <w:p w:rsidR="002931CE" w:rsidRPr="00282EC8" w:rsidRDefault="002931CE" w:rsidP="002931CE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494" w:name="_Toc405997388"/>
      <w:bookmarkStart w:id="495" w:name="_Toc18418377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APPENDIX B: IDEAL Bank List</w:t>
      </w:r>
      <w:bookmarkEnd w:id="494"/>
      <w:bookmarkEnd w:id="495"/>
    </w:p>
    <w:p w:rsidR="002931CE" w:rsidRPr="00282EC8" w:rsidRDefault="002931CE" w:rsidP="002931CE">
      <w:pPr>
        <w:rPr>
          <w:rFonts w:cstheme="minorHAnsi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</w:tblGrid>
      <w:tr w:rsidR="002931CE" w:rsidRPr="00282EC8" w:rsidTr="002931CE">
        <w:trPr>
          <w:trHeight w:val="48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Bank Name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Bank Code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ABN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ABN_AMRO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ASN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ASN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ING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ING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Knab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KNAB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Rabobank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RABOBANK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SNS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SNS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SNS Regio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SNS_REGIO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Triodos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TRIODOS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Van Lanschot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VAN_LANSCHOT</w:t>
            </w:r>
          </w:p>
        </w:tc>
      </w:tr>
    </w:tbl>
    <w:p w:rsidR="002931CE" w:rsidRPr="00282EC8" w:rsidRDefault="00DC4074" w:rsidP="002931CE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496" w:name="_APPENDIX_C:_Error"/>
      <w:bookmarkStart w:id="497" w:name="_Toc405997389"/>
      <w:bookmarkStart w:id="498" w:name="_Toc18418378"/>
      <w:bookmarkEnd w:id="496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>APPENDIX C</w:t>
      </w:r>
      <w:r w:rsidR="002931CE"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>: Error Codes and Error Messages</w:t>
      </w:r>
      <w:bookmarkEnd w:id="497"/>
      <w:r w:rsidR="00B2201C"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Transaction Notification</w:t>
      </w:r>
      <w:bookmarkEnd w:id="498"/>
    </w:p>
    <w:p w:rsidR="002931CE" w:rsidRPr="00282EC8" w:rsidRDefault="002931CE" w:rsidP="002931CE">
      <w:pPr>
        <w:rPr>
          <w:rFonts w:cstheme="minorHAnsi"/>
        </w:rPr>
      </w:pP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68"/>
        <w:gridCol w:w="5645"/>
      </w:tblGrid>
      <w:tr w:rsidR="002931CE" w:rsidRPr="00282EC8" w:rsidTr="002931CE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  <w:b/>
                <w:bCs/>
              </w:rPr>
              <w:t>Master Error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  <w:b/>
                <w:bCs/>
              </w:rPr>
              <w:t>Error Message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XML Parse error has occurred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XML Corrupted, Could not find Order No.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XML in Custom Object Corrupted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Error occurred while deleting Custom Object  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Error occurred while reading status history from Order Object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Error occurred while Updating Order Object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Error occurred while reading Custom Object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No Transaction History Available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Last status Not available as No Transaction History is Available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Wrong Order Number</w:t>
            </w:r>
          </w:p>
        </w:tc>
      </w:tr>
    </w:tbl>
    <w:p w:rsidR="002931CE" w:rsidRPr="00282EC8" w:rsidRDefault="002931CE" w:rsidP="00762BB0">
      <w:pPr>
        <w:pStyle w:val="dmcNummerierung"/>
        <w:numPr>
          <w:ilvl w:val="0"/>
          <w:numId w:val="0"/>
        </w:numPr>
        <w:ind w:left="358" w:hanging="358"/>
        <w:rPr>
          <w:rFonts w:cstheme="minorHAnsi"/>
        </w:rPr>
      </w:pPr>
    </w:p>
    <w:p w:rsidR="002931CE" w:rsidRPr="00282EC8" w:rsidRDefault="002931CE">
      <w:pPr>
        <w:rPr>
          <w:rFonts w:cstheme="minorHAnsi"/>
        </w:rPr>
      </w:pPr>
      <w:r w:rsidRPr="00282EC8">
        <w:rPr>
          <w:rFonts w:cstheme="minorHAnsi"/>
        </w:rPr>
        <w:br w:type="page"/>
      </w:r>
    </w:p>
    <w:p w:rsidR="002931CE" w:rsidRPr="00282EC8" w:rsidRDefault="002931CE" w:rsidP="002931CE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499" w:name="_APPENDIX_D:_Order"/>
      <w:bookmarkStart w:id="500" w:name="_Toc18418379"/>
      <w:bookmarkEnd w:id="499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APPENDIX D: Order Notification and </w:t>
      </w:r>
      <w:r w:rsidR="006606B7"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>SFCC</w:t>
      </w:r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Order status mapping</w:t>
      </w:r>
      <w:bookmarkEnd w:id="500"/>
    </w:p>
    <w:p w:rsidR="002931CE" w:rsidRPr="00282EC8" w:rsidRDefault="002931CE">
      <w:pPr>
        <w:rPr>
          <w:rFonts w:cstheme="minorHAnsi"/>
        </w:rPr>
      </w:pPr>
    </w:p>
    <w:tbl>
      <w:tblPr>
        <w:tblpPr w:leftFromText="180" w:rightFromText="180" w:vertAnchor="text"/>
        <w:tblW w:w="89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9"/>
        <w:gridCol w:w="4709"/>
      </w:tblGrid>
      <w:tr w:rsidR="002931CE" w:rsidRPr="00282EC8" w:rsidTr="002931CE">
        <w:trPr>
          <w:trHeight w:val="10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282EC8">
              <w:rPr>
                <w:rFonts w:eastAsia="Times New Roman" w:cstheme="minorHAnsi"/>
                <w:b/>
                <w:bCs/>
              </w:rPr>
              <w:t xml:space="preserve">Order Notifications Received From </w:t>
            </w:r>
            <w:r w:rsidR="00C04461" w:rsidRPr="00282EC8">
              <w:rPr>
                <w:rFonts w:eastAsia="Times New Roman" w:cstheme="minorHAnsi"/>
                <w:b/>
                <w:bCs/>
              </w:rPr>
              <w:t>Worldpay</w:t>
            </w:r>
          </w:p>
        </w:tc>
        <w:tc>
          <w:tcPr>
            <w:tcW w:w="4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282EC8">
              <w:rPr>
                <w:rFonts w:eastAsia="Times New Roman" w:cstheme="minorHAnsi"/>
                <w:b/>
                <w:bCs/>
              </w:rPr>
              <w:t>Changes in Order object  in Business Manager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AUTHORISED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NEW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    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   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READY FOR EXPORT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CONFIRMED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CANCELLED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 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FAILED</w:t>
            </w:r>
            <w:r w:rsidR="003F5757" w:rsidRPr="00282EC8">
              <w:rPr>
                <w:rFonts w:eastAsia="Times New Roman" w:cstheme="minorHAnsi"/>
                <w:color w:val="000000"/>
              </w:rPr>
              <w:t>/CANCELLED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NOT PAID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NOT EXPORTED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Confirmation Status : NOT CONFIRMED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CAPTURED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COMPLETED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PAID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 no change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SENT_FOR _REFUND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     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 no change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REFUSED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 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FAILED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NOT PAID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 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NOT EXPORTED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 Confirmation Status : NOT CONFIRMED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SETTLED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 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 no change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INFORMATION_REQUESTED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      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no change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CHARGED_BACK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 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no change</w:t>
            </w:r>
          </w:p>
        </w:tc>
      </w:tr>
      <w:tr w:rsidR="002931CE" w:rsidRPr="00282EC8" w:rsidTr="002931CE">
        <w:trPr>
          <w:trHeight w:val="137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EXPIRED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              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 FAILED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 NOT PAID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 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 NOT EXPORTED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            Confirmation Status :  NOT CONFIRMED</w:t>
            </w:r>
          </w:p>
        </w:tc>
      </w:tr>
    </w:tbl>
    <w:p w:rsidR="002931CE" w:rsidRPr="00282EC8" w:rsidRDefault="002931CE">
      <w:pPr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249C8" w:rsidRPr="00282EC8" w:rsidRDefault="003249C8" w:rsidP="003249C8">
      <w:pPr>
        <w:pStyle w:val="dmcNummerierung"/>
        <w:numPr>
          <w:ilvl w:val="0"/>
          <w:numId w:val="0"/>
        </w:numPr>
        <w:ind w:left="358" w:hanging="358"/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249C8" w:rsidRPr="00282EC8" w:rsidRDefault="003249C8" w:rsidP="003249C8">
      <w:pPr>
        <w:pStyle w:val="dmcNummerierung"/>
        <w:numPr>
          <w:ilvl w:val="0"/>
          <w:numId w:val="0"/>
        </w:numPr>
        <w:ind w:left="358" w:hanging="358"/>
        <w:rPr>
          <w:rFonts w:cstheme="minorHAnsi"/>
        </w:rPr>
      </w:pPr>
    </w:p>
    <w:p w:rsidR="003249C8" w:rsidRPr="00282EC8" w:rsidRDefault="003249C8" w:rsidP="003249C8">
      <w:pPr>
        <w:pStyle w:val="dmcNummerierung"/>
        <w:numPr>
          <w:ilvl w:val="0"/>
          <w:numId w:val="0"/>
        </w:numPr>
        <w:ind w:left="358" w:hanging="358"/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45990" w:rsidRPr="00282EC8" w:rsidRDefault="00345990" w:rsidP="00345990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501" w:name="_Toc18418380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>APPENDIX E: Error Codes and Error Messages</w:t>
      </w:r>
      <w:bookmarkEnd w:id="501"/>
    </w:p>
    <w:p w:rsidR="00345990" w:rsidRPr="00282EC8" w:rsidRDefault="00345990" w:rsidP="003249C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6159"/>
      </w:tblGrid>
      <w:tr w:rsidR="003249C8" w:rsidRPr="00282EC8" w:rsidTr="00101866">
        <w:trPr>
          <w:trHeight w:val="350"/>
        </w:trPr>
        <w:tc>
          <w:tcPr>
            <w:tcW w:w="2746" w:type="dxa"/>
            <w:shd w:val="clear" w:color="auto" w:fill="C6D9F1" w:themeFill="text2" w:themeFillTint="33"/>
          </w:tcPr>
          <w:p w:rsidR="003249C8" w:rsidRPr="00282EC8" w:rsidRDefault="003249C8" w:rsidP="0010186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282EC8">
              <w:rPr>
                <w:rFonts w:eastAsia="Times New Roman" w:cstheme="minorHAnsi"/>
                <w:b/>
                <w:bCs/>
              </w:rPr>
              <w:t>Master Error Code</w:t>
            </w:r>
          </w:p>
        </w:tc>
        <w:tc>
          <w:tcPr>
            <w:tcW w:w="6159" w:type="dxa"/>
            <w:shd w:val="clear" w:color="auto" w:fill="C6D9F1" w:themeFill="text2" w:themeFillTint="33"/>
          </w:tcPr>
          <w:p w:rsidR="003249C8" w:rsidRPr="00282EC8" w:rsidRDefault="003249C8" w:rsidP="00101866">
            <w:pPr>
              <w:ind w:left="708"/>
              <w:jc w:val="center"/>
              <w:rPr>
                <w:rFonts w:eastAsia="Times New Roman" w:cstheme="minorHAnsi"/>
                <w:b/>
                <w:bCs/>
              </w:rPr>
            </w:pPr>
            <w:r w:rsidRPr="00282EC8">
              <w:rPr>
                <w:rFonts w:eastAsia="Times New Roman" w:cstheme="minorHAnsi"/>
                <w:b/>
                <w:bCs/>
              </w:rPr>
              <w:t>Error Message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worldpay.error.code1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Internal error has occurred 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worldpay.error.code2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Parse error has occurred,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worldpay.error.code3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Invalid amount error,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worldpay.error.code4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Security error 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worldpay.error.code5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Invalid request,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worldpay.error.code6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worldpay.error.code7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Payment details in the order element are incorrect,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worldpay.error.code8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Submission error , please choose a different Payment Method or try again later.</w:t>
            </w:r>
          </w:p>
        </w:tc>
      </w:tr>
      <w:tr w:rsidR="00AE7399" w:rsidRPr="00282EC8" w:rsidTr="00101866">
        <w:trPr>
          <w:trHeight w:val="413"/>
        </w:trPr>
        <w:tc>
          <w:tcPr>
            <w:tcW w:w="2746" w:type="dxa"/>
          </w:tcPr>
          <w:p w:rsidR="00AE7399" w:rsidRPr="00282EC8" w:rsidRDefault="00AE7399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worldpay.error.generalerror</w:t>
            </w:r>
          </w:p>
        </w:tc>
        <w:tc>
          <w:tcPr>
            <w:tcW w:w="6159" w:type="dxa"/>
          </w:tcPr>
          <w:p w:rsidR="00AE7399" w:rsidRPr="00282EC8" w:rsidRDefault="00AE7399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Please choose a different Payment Method or try again later.</w:t>
            </w:r>
          </w:p>
        </w:tc>
      </w:tr>
      <w:tr w:rsidR="00AE7399" w:rsidRPr="00282EC8" w:rsidTr="00101866">
        <w:trPr>
          <w:trHeight w:val="368"/>
        </w:trPr>
        <w:tc>
          <w:tcPr>
            <w:tcW w:w="2746" w:type="dxa"/>
          </w:tcPr>
          <w:p w:rsidR="00AE7399" w:rsidRPr="00282EC8" w:rsidRDefault="00AE7399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worldpay.error.cancelerror</w:t>
            </w:r>
          </w:p>
        </w:tc>
        <w:tc>
          <w:tcPr>
            <w:tcW w:w="6159" w:type="dxa"/>
          </w:tcPr>
          <w:p w:rsidR="00AE7399" w:rsidRPr="00282EC8" w:rsidRDefault="00AE7399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Your transaction has been cancelled.</w:t>
            </w:r>
          </w:p>
        </w:tc>
      </w:tr>
    </w:tbl>
    <w:p w:rsidR="003249C8" w:rsidRPr="00282EC8" w:rsidRDefault="003249C8" w:rsidP="003249C8">
      <w:pPr>
        <w:rPr>
          <w:rFonts w:cstheme="minorHAnsi"/>
        </w:rPr>
      </w:pPr>
    </w:p>
    <w:p w:rsidR="00730F1F" w:rsidRPr="00282EC8" w:rsidRDefault="00730F1F" w:rsidP="003249C8">
      <w:pPr>
        <w:rPr>
          <w:rFonts w:cstheme="minorHAnsi"/>
        </w:rPr>
      </w:pPr>
    </w:p>
    <w:p w:rsidR="00730F1F" w:rsidRPr="00282EC8" w:rsidRDefault="00730F1F" w:rsidP="00730F1F">
      <w:pPr>
        <w:rPr>
          <w:rFonts w:cstheme="minorHAnsi"/>
        </w:rPr>
      </w:pPr>
    </w:p>
    <w:p w:rsidR="00730F1F" w:rsidRPr="00282EC8" w:rsidRDefault="00730F1F" w:rsidP="003249C8">
      <w:pPr>
        <w:rPr>
          <w:rFonts w:cstheme="minorHAnsi"/>
        </w:rPr>
      </w:pPr>
    </w:p>
    <w:sectPr w:rsidR="00730F1F" w:rsidRPr="00282EC8" w:rsidSect="00CC66E1">
      <w:headerReference w:type="even" r:id="rId28"/>
      <w:headerReference w:type="default" r:id="rId29"/>
      <w:footerReference w:type="default" r:id="rId30"/>
      <w:headerReference w:type="first" r:id="rId31"/>
      <w:footerReference w:type="first" r:id="rId32"/>
      <w:type w:val="continuous"/>
      <w:pgSz w:w="11906" w:h="16838" w:code="9"/>
      <w:pgMar w:top="1440" w:right="1080" w:bottom="1440" w:left="1080" w:header="720" w:footer="215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01A" w:rsidRDefault="006A701A">
      <w:pPr>
        <w:spacing w:line="240" w:lineRule="auto"/>
      </w:pPr>
      <w:r>
        <w:separator/>
      </w:r>
    </w:p>
  </w:endnote>
  <w:endnote w:type="continuationSeparator" w:id="0">
    <w:p w:rsidR="006A701A" w:rsidRDefault="006A7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Frutiger 55 Roman">
    <w:charset w:val="00"/>
    <w:family w:val="auto"/>
    <w:pitch w:val="variable"/>
    <w:sig w:usb0="00000003" w:usb1="00000000" w:usb2="00000000" w:usb3="00000000" w:csb0="00000001" w:csb1="00000000"/>
  </w:font>
  <w:font w:name="FragmontOneRegular"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6C333E" w:rsidRPr="001453CA" w:rsidTr="001055A3">
      <w:trPr>
        <w:trHeight w:val="440"/>
      </w:trPr>
      <w:tc>
        <w:tcPr>
          <w:tcW w:w="4428" w:type="dxa"/>
        </w:tcPr>
        <w:p w:rsidR="006C333E" w:rsidRDefault="006C333E" w:rsidP="005558B1">
          <w:pPr>
            <w:rPr>
              <w:rFonts w:ascii="Consolas" w:hAnsi="Consolas" w:cs="Arial"/>
              <w:sz w:val="18"/>
              <w:szCs w:val="18"/>
            </w:rPr>
          </w:pPr>
        </w:p>
        <w:p w:rsidR="006C333E" w:rsidRPr="001F1045" w:rsidRDefault="006C333E" w:rsidP="005558B1">
          <w:pPr>
            <w:rPr>
              <w:rFonts w:ascii="Consolas" w:hAnsi="Consolas" w:cs="Arial"/>
              <w:sz w:val="18"/>
              <w:szCs w:val="18"/>
            </w:rPr>
          </w:pPr>
          <w:r>
            <w:rPr>
              <w:rFonts w:ascii="Consolas" w:hAnsi="Consolas" w:cs="Arial"/>
              <w:sz w:val="18"/>
              <w:szCs w:val="18"/>
            </w:rPr>
            <w:t>WorldPay Integration</w:t>
          </w:r>
        </w:p>
      </w:tc>
      <w:tc>
        <w:tcPr>
          <w:tcW w:w="2672" w:type="dxa"/>
        </w:tcPr>
        <w:p w:rsidR="006C333E" w:rsidRPr="00673042" w:rsidRDefault="006C333E" w:rsidP="00193219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27" w:type="dxa"/>
        </w:tcPr>
        <w:p w:rsidR="006C333E" w:rsidRPr="00FD4DEE" w:rsidRDefault="006C333E" w:rsidP="00D11851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FD4DEE">
            <w:rPr>
              <w:rFonts w:ascii="Consolas" w:hAnsi="Consolas" w:cs="Arial"/>
              <w:sz w:val="18"/>
              <w:szCs w:val="18"/>
            </w:rPr>
            <w:t xml:space="preserve">Page </w:t>
          </w:r>
          <w:r w:rsidR="00906988" w:rsidRPr="00FD4DEE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FD4DEE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="00906988" w:rsidRPr="00FD4DEE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19445C">
            <w:rPr>
              <w:rFonts w:ascii="Consolas" w:hAnsi="Consolas" w:cs="Arial"/>
              <w:noProof/>
              <w:sz w:val="18"/>
              <w:szCs w:val="18"/>
            </w:rPr>
            <w:t>2</w:t>
          </w:r>
          <w:r w:rsidR="00906988" w:rsidRPr="00FD4DEE">
            <w:rPr>
              <w:rFonts w:ascii="Consolas" w:hAnsi="Consolas" w:cs="Arial"/>
              <w:sz w:val="18"/>
              <w:szCs w:val="18"/>
            </w:rPr>
            <w:fldChar w:fldCharType="end"/>
          </w:r>
        </w:p>
      </w:tc>
    </w:tr>
  </w:tbl>
  <w:p w:rsidR="006C333E" w:rsidRPr="003A546F" w:rsidRDefault="006C333E" w:rsidP="003A5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3E" w:rsidRDefault="006C333E">
    <w:pPr>
      <w:pStyle w:val="Footer"/>
    </w:pPr>
    <w:r>
      <w:rPr>
        <w:rFonts w:ascii="Consolas" w:hAnsi="Consolas" w:cs="Arial"/>
        <w:sz w:val="18"/>
        <w:szCs w:val="18"/>
      </w:rPr>
      <w:t>WorldPay Integration</w:t>
    </w:r>
  </w:p>
  <w:p w:rsidR="006C333E" w:rsidRDefault="006C3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01A" w:rsidRDefault="006A701A">
      <w:pPr>
        <w:spacing w:line="240" w:lineRule="auto"/>
      </w:pPr>
      <w:r>
        <w:separator/>
      </w:r>
    </w:p>
  </w:footnote>
  <w:footnote w:type="continuationSeparator" w:id="0">
    <w:p w:rsidR="006A701A" w:rsidRDefault="006A7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3E" w:rsidRDefault="0090698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33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333E">
      <w:rPr>
        <w:rStyle w:val="PageNumber"/>
        <w:noProof/>
      </w:rPr>
      <w:t>15</w:t>
    </w:r>
    <w:r>
      <w:rPr>
        <w:rStyle w:val="PageNumber"/>
      </w:rPr>
      <w:fldChar w:fldCharType="end"/>
    </w:r>
  </w:p>
  <w:p w:rsidR="006C333E" w:rsidRDefault="006C333E">
    <w:pPr>
      <w:pStyle w:val="Header"/>
      <w:ind w:right="360"/>
    </w:pPr>
  </w:p>
  <w:p w:rsidR="006C333E" w:rsidRDefault="006C33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64" w:rsidRDefault="006C333E">
    <w:pPr>
      <w:pStyle w:val="Header"/>
      <w:tabs>
        <w:tab w:val="clear" w:pos="4536"/>
        <w:tab w:val="clear" w:pos="9072"/>
        <w:tab w:val="left" w:pos="8775"/>
      </w:tabs>
      <w:pPrChange w:id="502" w:author="15" w:date="2019-09-03T13:00:00Z">
        <w:pPr>
          <w:pStyle w:val="Header"/>
        </w:pPr>
      </w:pPrChange>
    </w:pPr>
    <w:r>
      <w:rPr>
        <w:noProof/>
        <w:color w:val="000000"/>
      </w:rPr>
      <w:drawing>
        <wp:inline distT="0" distB="0" distL="0" distR="0">
          <wp:extent cx="663842" cy="160367"/>
          <wp:effectExtent l="0" t="0" r="0" b="0"/>
          <wp:docPr id="51" name="image10.jpg" descr="C:\Users\elanatar\Desktop\wp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C:\Users\elanatar\Desktop\wp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42" cy="1603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ins w:id="503" w:author="15" w:date="2019-09-03T13:00:00Z">
      <w:r w:rsidR="003413AC">
        <w:tab/>
      </w:r>
    </w:ins>
  </w:p>
  <w:p w:rsidR="006C333E" w:rsidRPr="002919B2" w:rsidRDefault="006C333E" w:rsidP="003711E2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3E" w:rsidRDefault="006C333E" w:rsidP="00434C53">
    <w:pPr>
      <w:pStyle w:val="Header"/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  <w:color w:val="000000"/>
      </w:rPr>
      <w:drawing>
        <wp:inline distT="0" distB="0" distL="0" distR="0">
          <wp:extent cx="663842" cy="160367"/>
          <wp:effectExtent l="0" t="0" r="0" b="0"/>
          <wp:docPr id="46" name="image10.jpg" descr="C:\Users\elanatar\Desktop\wp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C:\Users\elanatar\Desktop\wp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42" cy="1603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 w15:restartNumberingAfterBreak="0">
    <w:nsid w:val="00002F09"/>
    <w:multiLevelType w:val="hybridMultilevel"/>
    <w:tmpl w:val="38BA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55617E"/>
    <w:multiLevelType w:val="hybridMultilevel"/>
    <w:tmpl w:val="DDAE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7030F"/>
    <w:multiLevelType w:val="hybridMultilevel"/>
    <w:tmpl w:val="B5528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A6342"/>
    <w:multiLevelType w:val="singleLevel"/>
    <w:tmpl w:val="E8CA1CD2"/>
    <w:lvl w:ilvl="0">
      <w:start w:val="1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040A5D"/>
    <w:multiLevelType w:val="multilevel"/>
    <w:tmpl w:val="9DA66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580" w:hanging="87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930" w:hanging="87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28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0" w:hanging="1440"/>
      </w:pPr>
      <w:rPr>
        <w:rFonts w:hint="default"/>
      </w:rPr>
    </w:lvl>
  </w:abstractNum>
  <w:abstractNum w:abstractNumId="6" w15:restartNumberingAfterBreak="0">
    <w:nsid w:val="03631E2F"/>
    <w:multiLevelType w:val="hybridMultilevel"/>
    <w:tmpl w:val="6FD48F14"/>
    <w:lvl w:ilvl="0" w:tplc="110073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4333BDB"/>
    <w:multiLevelType w:val="hybridMultilevel"/>
    <w:tmpl w:val="1666A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E0ECC"/>
    <w:multiLevelType w:val="hybridMultilevel"/>
    <w:tmpl w:val="A9CA4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B84259"/>
    <w:multiLevelType w:val="hybridMultilevel"/>
    <w:tmpl w:val="19A659E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08473DE8"/>
    <w:multiLevelType w:val="multilevel"/>
    <w:tmpl w:val="7070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73D75"/>
    <w:multiLevelType w:val="hybridMultilevel"/>
    <w:tmpl w:val="46B057FA"/>
    <w:lvl w:ilvl="0" w:tplc="51CC76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9D5F0C"/>
    <w:multiLevelType w:val="hybridMultilevel"/>
    <w:tmpl w:val="4FAE2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49100C"/>
    <w:multiLevelType w:val="hybridMultilevel"/>
    <w:tmpl w:val="8306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650B42"/>
    <w:multiLevelType w:val="hybridMultilevel"/>
    <w:tmpl w:val="1D6AC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E452E82"/>
    <w:multiLevelType w:val="hybridMultilevel"/>
    <w:tmpl w:val="A426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3E3FC9"/>
    <w:multiLevelType w:val="multilevel"/>
    <w:tmpl w:val="8F7A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C7259E"/>
    <w:multiLevelType w:val="multilevel"/>
    <w:tmpl w:val="8BCC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9490A"/>
    <w:multiLevelType w:val="hybridMultilevel"/>
    <w:tmpl w:val="238C3240"/>
    <w:lvl w:ilvl="0" w:tplc="EE328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7071E7C"/>
    <w:multiLevelType w:val="multilevel"/>
    <w:tmpl w:val="7DF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323C06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 w15:restartNumberingAfterBreak="0">
    <w:nsid w:val="19BE4674"/>
    <w:multiLevelType w:val="hybridMultilevel"/>
    <w:tmpl w:val="03DE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A24571"/>
    <w:multiLevelType w:val="hybridMultilevel"/>
    <w:tmpl w:val="0C42BC5E"/>
    <w:lvl w:ilvl="0" w:tplc="7FA0A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B756DF"/>
    <w:multiLevelType w:val="hybridMultilevel"/>
    <w:tmpl w:val="E4E4A806"/>
    <w:lvl w:ilvl="0" w:tplc="04090017">
      <w:start w:val="1"/>
      <w:numFmt w:val="lowerLetter"/>
      <w:lvlText w:val="%1)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4" w15:restartNumberingAfterBreak="0">
    <w:nsid w:val="1E0A28E5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5" w15:restartNumberingAfterBreak="0">
    <w:nsid w:val="1E7A5591"/>
    <w:multiLevelType w:val="hybridMultilevel"/>
    <w:tmpl w:val="C66EFE62"/>
    <w:lvl w:ilvl="0" w:tplc="ACFCD9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F4B33C4"/>
    <w:multiLevelType w:val="hybridMultilevel"/>
    <w:tmpl w:val="466ADF22"/>
    <w:lvl w:ilvl="0" w:tplc="60005CD8">
      <w:start w:val="17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505E7"/>
    <w:multiLevelType w:val="hybridMultilevel"/>
    <w:tmpl w:val="51E05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FF938D8"/>
    <w:multiLevelType w:val="multilevel"/>
    <w:tmpl w:val="D31C8F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20CC6942"/>
    <w:multiLevelType w:val="hybridMultilevel"/>
    <w:tmpl w:val="9828D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5E5164"/>
    <w:multiLevelType w:val="hybridMultilevel"/>
    <w:tmpl w:val="5D3C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86680C"/>
    <w:multiLevelType w:val="hybridMultilevel"/>
    <w:tmpl w:val="C06A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2D7196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3" w15:restartNumberingAfterBreak="0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267C0D08"/>
    <w:multiLevelType w:val="hybridMultilevel"/>
    <w:tmpl w:val="3954C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E5602C"/>
    <w:multiLevelType w:val="hybridMultilevel"/>
    <w:tmpl w:val="1C286F14"/>
    <w:lvl w:ilvl="0" w:tplc="DF4AD91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6" w15:restartNumberingAfterBreak="0">
    <w:nsid w:val="27AC3B80"/>
    <w:multiLevelType w:val="singleLevel"/>
    <w:tmpl w:val="4B160366"/>
    <w:lvl w:ilvl="0">
      <w:start w:val="1"/>
      <w:numFmt w:val="decimal"/>
      <w:pStyle w:val="dmcNummerierung"/>
      <w:lvlText w:val="%1"/>
      <w:lvlJc w:val="left"/>
      <w:pPr>
        <w:tabs>
          <w:tab w:val="num" w:pos="1208"/>
        </w:tabs>
        <w:ind w:left="1208" w:hanging="358"/>
      </w:pPr>
      <w:rPr>
        <w:rFonts w:hint="default"/>
        <w:b w:val="0"/>
        <w:i w:val="0"/>
      </w:rPr>
    </w:lvl>
  </w:abstractNum>
  <w:abstractNum w:abstractNumId="37" w15:restartNumberingAfterBreak="0">
    <w:nsid w:val="28A1558E"/>
    <w:multiLevelType w:val="hybridMultilevel"/>
    <w:tmpl w:val="08CAAF08"/>
    <w:lvl w:ilvl="0" w:tplc="D53CF3B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 w15:restartNumberingAfterBreak="0">
    <w:nsid w:val="28DB17EA"/>
    <w:multiLevelType w:val="hybridMultilevel"/>
    <w:tmpl w:val="3A0E8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29F96313"/>
    <w:multiLevelType w:val="multilevel"/>
    <w:tmpl w:val="481A6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2520"/>
      </w:pPr>
      <w:rPr>
        <w:rFonts w:hint="default"/>
      </w:rPr>
    </w:lvl>
  </w:abstractNum>
  <w:abstractNum w:abstractNumId="40" w15:restartNumberingAfterBreak="0">
    <w:nsid w:val="2A233F92"/>
    <w:multiLevelType w:val="singleLevel"/>
    <w:tmpl w:val="5B9607D2"/>
    <w:lvl w:ilvl="0">
      <w:start w:val="1"/>
      <w:numFmt w:val="decimal"/>
      <w:pStyle w:val="tes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2BDB3930"/>
    <w:multiLevelType w:val="hybridMultilevel"/>
    <w:tmpl w:val="6E1A77DA"/>
    <w:lvl w:ilvl="0" w:tplc="110073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A738B2"/>
    <w:multiLevelType w:val="hybridMultilevel"/>
    <w:tmpl w:val="92985F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2ECA452C"/>
    <w:multiLevelType w:val="multilevel"/>
    <w:tmpl w:val="D3C6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FA1CEF"/>
    <w:multiLevelType w:val="hybridMultilevel"/>
    <w:tmpl w:val="85E0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216AF5"/>
    <w:multiLevelType w:val="hybridMultilevel"/>
    <w:tmpl w:val="F4A6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25118E5"/>
    <w:multiLevelType w:val="hybridMultilevel"/>
    <w:tmpl w:val="C21C369A"/>
    <w:lvl w:ilvl="0" w:tplc="820C70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C983202">
      <w:start w:val="1"/>
      <w:numFmt w:val="lowerLetter"/>
      <w:lvlText w:val="%2."/>
      <w:lvlJc w:val="left"/>
      <w:pPr>
        <w:ind w:left="1440" w:hanging="360"/>
      </w:pPr>
    </w:lvl>
    <w:lvl w:ilvl="2" w:tplc="166EC726">
      <w:start w:val="1"/>
      <w:numFmt w:val="lowerRoman"/>
      <w:pStyle w:val="Tabletext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C4142C"/>
    <w:multiLevelType w:val="singleLevel"/>
    <w:tmpl w:val="00844910"/>
    <w:lvl w:ilvl="0">
      <w:start w:val="1"/>
      <w:numFmt w:val="decimal"/>
      <w:pStyle w:val="vert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34223F64"/>
    <w:multiLevelType w:val="singleLevel"/>
    <w:tmpl w:val="21D69730"/>
    <w:lvl w:ilvl="0">
      <w:start w:val="1"/>
      <w:numFmt w:val="bullet"/>
      <w:pStyle w:val="dmcAufzhlung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49" w15:restartNumberingAfterBreak="0">
    <w:nsid w:val="347C4668"/>
    <w:multiLevelType w:val="hybridMultilevel"/>
    <w:tmpl w:val="3F5AAC9E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0" w15:restartNumberingAfterBreak="0">
    <w:nsid w:val="35065A96"/>
    <w:multiLevelType w:val="hybridMultilevel"/>
    <w:tmpl w:val="E668A336"/>
    <w:lvl w:ilvl="0" w:tplc="22929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6854C24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52" w15:restartNumberingAfterBreak="0">
    <w:nsid w:val="387B0E47"/>
    <w:multiLevelType w:val="singleLevel"/>
    <w:tmpl w:val="D37A73A2"/>
    <w:lvl w:ilvl="0">
      <w:start w:val="1"/>
      <w:numFmt w:val="decimal"/>
      <w:pStyle w:val="dmcTabellenNummerierung7pt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3" w15:restartNumberingAfterBreak="0">
    <w:nsid w:val="3953772E"/>
    <w:multiLevelType w:val="hybridMultilevel"/>
    <w:tmpl w:val="BDC4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1F66A0"/>
    <w:multiLevelType w:val="multilevel"/>
    <w:tmpl w:val="771000E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6"/>
      <w:numFmt w:val="decimal"/>
      <w:isLgl/>
      <w:lvlText w:val="%1.%2"/>
      <w:lvlJc w:val="left"/>
      <w:pPr>
        <w:ind w:left="1065" w:hanging="795"/>
      </w:pPr>
      <w:rPr>
        <w:rFonts w:hint="default"/>
      </w:rPr>
    </w:lvl>
    <w:lvl w:ilvl="2">
      <w:start w:val="19"/>
      <w:numFmt w:val="decimal"/>
      <w:isLgl/>
      <w:lvlText w:val="%1.%2.%3"/>
      <w:lvlJc w:val="left"/>
      <w:pPr>
        <w:ind w:left="106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55" w15:restartNumberingAfterBreak="0">
    <w:nsid w:val="3ACF4E07"/>
    <w:multiLevelType w:val="hybridMultilevel"/>
    <w:tmpl w:val="59F0DCB4"/>
    <w:lvl w:ilvl="0" w:tplc="C6BEFA7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D8794F"/>
    <w:multiLevelType w:val="hybridMultilevel"/>
    <w:tmpl w:val="15583B9E"/>
    <w:lvl w:ilvl="0" w:tplc="F28C7E7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7" w15:restartNumberingAfterBreak="0">
    <w:nsid w:val="3DC276C3"/>
    <w:multiLevelType w:val="multilevel"/>
    <w:tmpl w:val="A83A6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8" w15:restartNumberingAfterBreak="0">
    <w:nsid w:val="3E2D12D3"/>
    <w:multiLevelType w:val="hybridMultilevel"/>
    <w:tmpl w:val="5EE275E8"/>
    <w:lvl w:ilvl="0" w:tplc="22929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FAE33D0"/>
    <w:multiLevelType w:val="multilevel"/>
    <w:tmpl w:val="C3AC521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0" w15:restartNumberingAfterBreak="0">
    <w:nsid w:val="42130865"/>
    <w:multiLevelType w:val="multilevel"/>
    <w:tmpl w:val="5636C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42CC3CB0"/>
    <w:multiLevelType w:val="hybridMultilevel"/>
    <w:tmpl w:val="CDC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48D0891"/>
    <w:multiLevelType w:val="hybridMultilevel"/>
    <w:tmpl w:val="893C55F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3" w15:restartNumberingAfterBreak="0">
    <w:nsid w:val="448F767C"/>
    <w:multiLevelType w:val="hybridMultilevel"/>
    <w:tmpl w:val="3954C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E102CE"/>
    <w:multiLevelType w:val="hybridMultilevel"/>
    <w:tmpl w:val="607E60E4"/>
    <w:lvl w:ilvl="0" w:tplc="B730314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5" w15:restartNumberingAfterBreak="0">
    <w:nsid w:val="48D60B83"/>
    <w:multiLevelType w:val="singleLevel"/>
    <w:tmpl w:val="7FC2A7AA"/>
    <w:lvl w:ilvl="0">
      <w:start w:val="1"/>
      <w:numFmt w:val="decimal"/>
      <w:pStyle w:val="dmcTabellenNummerieru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6" w15:restartNumberingAfterBreak="0">
    <w:nsid w:val="49CC64F8"/>
    <w:multiLevelType w:val="hybridMultilevel"/>
    <w:tmpl w:val="87FAFE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4A182F2A"/>
    <w:multiLevelType w:val="hybridMultilevel"/>
    <w:tmpl w:val="7700A4E2"/>
    <w:lvl w:ilvl="0" w:tplc="FE967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A3C2275"/>
    <w:multiLevelType w:val="hybridMultilevel"/>
    <w:tmpl w:val="1D42DE7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9" w15:restartNumberingAfterBreak="0">
    <w:nsid w:val="4CC73AD3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70" w15:restartNumberingAfterBreak="0">
    <w:nsid w:val="4ECC3113"/>
    <w:multiLevelType w:val="multilevel"/>
    <w:tmpl w:val="CBC2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066379"/>
    <w:multiLevelType w:val="hybridMultilevel"/>
    <w:tmpl w:val="86AA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F0C566B"/>
    <w:multiLevelType w:val="singleLevel"/>
    <w:tmpl w:val="1EDC49C0"/>
    <w:lvl w:ilvl="0">
      <w:start w:val="1"/>
      <w:numFmt w:val="decimal"/>
      <w:pStyle w:val="t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3" w15:restartNumberingAfterBreak="0">
    <w:nsid w:val="4FD13BEC"/>
    <w:multiLevelType w:val="hybridMultilevel"/>
    <w:tmpl w:val="1FA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F23DF5"/>
    <w:multiLevelType w:val="hybridMultilevel"/>
    <w:tmpl w:val="6FD48F14"/>
    <w:lvl w:ilvl="0" w:tplc="11007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12C39E2"/>
    <w:multiLevelType w:val="hybridMultilevel"/>
    <w:tmpl w:val="9E98AD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55D7719B"/>
    <w:multiLevelType w:val="hybridMultilevel"/>
    <w:tmpl w:val="1696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5F01EBD"/>
    <w:multiLevelType w:val="hybridMultilevel"/>
    <w:tmpl w:val="DF04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81A3020"/>
    <w:multiLevelType w:val="hybridMultilevel"/>
    <w:tmpl w:val="8F10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81B4873"/>
    <w:multiLevelType w:val="hybridMultilevel"/>
    <w:tmpl w:val="30F6A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D4A3B59"/>
    <w:multiLevelType w:val="hybridMultilevel"/>
    <w:tmpl w:val="10C007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5DC2310B"/>
    <w:multiLevelType w:val="multilevel"/>
    <w:tmpl w:val="5E3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666132"/>
    <w:multiLevelType w:val="hybridMultilevel"/>
    <w:tmpl w:val="A4D642D8"/>
    <w:lvl w:ilvl="0" w:tplc="4ED234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7E78B6"/>
    <w:multiLevelType w:val="multilevel"/>
    <w:tmpl w:val="7C0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1E4AD8"/>
    <w:multiLevelType w:val="hybridMultilevel"/>
    <w:tmpl w:val="10A85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6284F85"/>
    <w:multiLevelType w:val="hybridMultilevel"/>
    <w:tmpl w:val="3954C72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6" w15:restartNumberingAfterBreak="0">
    <w:nsid w:val="68751A11"/>
    <w:multiLevelType w:val="hybridMultilevel"/>
    <w:tmpl w:val="44EA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BA7CB5"/>
    <w:multiLevelType w:val="hybridMultilevel"/>
    <w:tmpl w:val="0E0C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C46C9A"/>
    <w:multiLevelType w:val="hybridMultilevel"/>
    <w:tmpl w:val="6FD48F14"/>
    <w:lvl w:ilvl="0" w:tplc="11007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8ED0964"/>
    <w:multiLevelType w:val="multilevel"/>
    <w:tmpl w:val="CB96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00" w:hanging="2520"/>
      </w:pPr>
      <w:rPr>
        <w:rFonts w:hint="default"/>
      </w:rPr>
    </w:lvl>
  </w:abstractNum>
  <w:abstractNum w:abstractNumId="90" w15:restartNumberingAfterBreak="0">
    <w:nsid w:val="69AE1237"/>
    <w:multiLevelType w:val="hybridMultilevel"/>
    <w:tmpl w:val="EC426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6B4801EA"/>
    <w:multiLevelType w:val="hybridMultilevel"/>
    <w:tmpl w:val="F9303436"/>
    <w:lvl w:ilvl="0" w:tplc="0407000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1" w:tplc="04070003">
      <w:start w:val="1"/>
      <w:numFmt w:val="bullet"/>
      <w:pStyle w:val="Aufzhlung"/>
      <w:lvlText w:val=""/>
      <w:lvlJc w:val="left"/>
      <w:pPr>
        <w:tabs>
          <w:tab w:val="num" w:pos="1931"/>
        </w:tabs>
        <w:ind w:left="1928" w:hanging="35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2" w15:restartNumberingAfterBreak="0">
    <w:nsid w:val="6E6A3855"/>
    <w:multiLevelType w:val="hybridMultilevel"/>
    <w:tmpl w:val="6E1A77DA"/>
    <w:lvl w:ilvl="0" w:tplc="110073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E20434"/>
    <w:multiLevelType w:val="hybridMultilevel"/>
    <w:tmpl w:val="CFD849E0"/>
    <w:lvl w:ilvl="0" w:tplc="5B16F8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405D1A"/>
    <w:multiLevelType w:val="hybridMultilevel"/>
    <w:tmpl w:val="53E6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FE5D73"/>
    <w:multiLevelType w:val="hybridMultilevel"/>
    <w:tmpl w:val="7F66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6E0107"/>
    <w:multiLevelType w:val="hybridMultilevel"/>
    <w:tmpl w:val="5DA0429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7" w15:restartNumberingAfterBreak="0">
    <w:nsid w:val="7D8C2E9F"/>
    <w:multiLevelType w:val="hybridMultilevel"/>
    <w:tmpl w:val="6E2E60F0"/>
    <w:lvl w:ilvl="0" w:tplc="FFFFFFFF">
      <w:start w:val="1"/>
      <w:numFmt w:val="bullet"/>
      <w:pStyle w:val="dmcAuzhlung2"/>
      <w:lvlText w:val=""/>
      <w:lvlJc w:val="left"/>
      <w:pPr>
        <w:tabs>
          <w:tab w:val="num" w:pos="1568"/>
        </w:tabs>
        <w:ind w:left="1565" w:hanging="357"/>
      </w:pPr>
      <w:rPr>
        <w:rFonts w:ascii="Symbol" w:hAnsi="Symbol" w:hint="default"/>
      </w:rPr>
    </w:lvl>
    <w:lvl w:ilvl="1" w:tplc="0407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F647412"/>
    <w:multiLevelType w:val="hybridMultilevel"/>
    <w:tmpl w:val="3472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8"/>
  </w:num>
  <w:num w:numId="3">
    <w:abstractNumId w:val="65"/>
  </w:num>
  <w:num w:numId="4">
    <w:abstractNumId w:val="52"/>
  </w:num>
  <w:num w:numId="5">
    <w:abstractNumId w:val="4"/>
  </w:num>
  <w:num w:numId="6">
    <w:abstractNumId w:val="72"/>
  </w:num>
  <w:num w:numId="7">
    <w:abstractNumId w:val="40"/>
  </w:num>
  <w:num w:numId="8">
    <w:abstractNumId w:val="33"/>
  </w:num>
  <w:num w:numId="9">
    <w:abstractNumId w:val="47"/>
  </w:num>
  <w:num w:numId="10">
    <w:abstractNumId w:val="91"/>
  </w:num>
  <w:num w:numId="11">
    <w:abstractNumId w:val="97"/>
  </w:num>
  <w:num w:numId="12">
    <w:abstractNumId w:val="0"/>
  </w:num>
  <w:num w:numId="13">
    <w:abstractNumId w:val="57"/>
  </w:num>
  <w:num w:numId="14">
    <w:abstractNumId w:val="6"/>
  </w:num>
  <w:num w:numId="15">
    <w:abstractNumId w:val="78"/>
  </w:num>
  <w:num w:numId="16">
    <w:abstractNumId w:val="2"/>
  </w:num>
  <w:num w:numId="17">
    <w:abstractNumId w:val="11"/>
  </w:num>
  <w:num w:numId="18">
    <w:abstractNumId w:val="88"/>
  </w:num>
  <w:num w:numId="19">
    <w:abstractNumId w:val="74"/>
  </w:num>
  <w:num w:numId="20">
    <w:abstractNumId w:val="46"/>
  </w:num>
  <w:num w:numId="21">
    <w:abstractNumId w:val="5"/>
  </w:num>
  <w:num w:numId="22">
    <w:abstractNumId w:val="34"/>
  </w:num>
  <w:num w:numId="23">
    <w:abstractNumId w:val="98"/>
  </w:num>
  <w:num w:numId="24">
    <w:abstractNumId w:val="82"/>
  </w:num>
  <w:num w:numId="25">
    <w:abstractNumId w:val="92"/>
  </w:num>
  <w:num w:numId="26">
    <w:abstractNumId w:val="63"/>
  </w:num>
  <w:num w:numId="27">
    <w:abstractNumId w:val="43"/>
  </w:num>
  <w:num w:numId="28">
    <w:abstractNumId w:val="81"/>
  </w:num>
  <w:num w:numId="29">
    <w:abstractNumId w:val="75"/>
  </w:num>
  <w:num w:numId="30">
    <w:abstractNumId w:val="41"/>
  </w:num>
  <w:num w:numId="31">
    <w:abstractNumId w:val="68"/>
  </w:num>
  <w:num w:numId="32">
    <w:abstractNumId w:val="30"/>
  </w:num>
  <w:num w:numId="33">
    <w:abstractNumId w:val="96"/>
  </w:num>
  <w:num w:numId="34">
    <w:abstractNumId w:val="25"/>
  </w:num>
  <w:num w:numId="35">
    <w:abstractNumId w:val="80"/>
  </w:num>
  <w:num w:numId="36">
    <w:abstractNumId w:val="85"/>
  </w:num>
  <w:num w:numId="37">
    <w:abstractNumId w:val="19"/>
  </w:num>
  <w:num w:numId="38">
    <w:abstractNumId w:val="62"/>
  </w:num>
  <w:num w:numId="39">
    <w:abstractNumId w:val="16"/>
  </w:num>
  <w:num w:numId="40">
    <w:abstractNumId w:val="26"/>
  </w:num>
  <w:num w:numId="4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0"/>
  </w:num>
  <w:num w:numId="44">
    <w:abstractNumId w:val="7"/>
  </w:num>
  <w:num w:numId="45">
    <w:abstractNumId w:val="55"/>
  </w:num>
  <w:num w:numId="46">
    <w:abstractNumId w:val="23"/>
  </w:num>
  <w:num w:numId="47">
    <w:abstractNumId w:val="24"/>
  </w:num>
  <w:num w:numId="48">
    <w:abstractNumId w:val="54"/>
  </w:num>
  <w:num w:numId="49">
    <w:abstractNumId w:val="45"/>
  </w:num>
  <w:num w:numId="50">
    <w:abstractNumId w:val="8"/>
  </w:num>
  <w:num w:numId="51">
    <w:abstractNumId w:val="70"/>
  </w:num>
  <w:num w:numId="52">
    <w:abstractNumId w:val="13"/>
  </w:num>
  <w:num w:numId="53">
    <w:abstractNumId w:val="15"/>
  </w:num>
  <w:num w:numId="54">
    <w:abstractNumId w:val="71"/>
  </w:num>
  <w:num w:numId="55">
    <w:abstractNumId w:val="18"/>
  </w:num>
  <w:num w:numId="56">
    <w:abstractNumId w:val="66"/>
  </w:num>
  <w:num w:numId="57">
    <w:abstractNumId w:val="61"/>
  </w:num>
  <w:num w:numId="58">
    <w:abstractNumId w:val="27"/>
  </w:num>
  <w:num w:numId="59">
    <w:abstractNumId w:val="29"/>
  </w:num>
  <w:num w:numId="60">
    <w:abstractNumId w:val="9"/>
  </w:num>
  <w:num w:numId="61">
    <w:abstractNumId w:val="38"/>
  </w:num>
  <w:num w:numId="62">
    <w:abstractNumId w:val="79"/>
  </w:num>
  <w:num w:numId="63">
    <w:abstractNumId w:val="86"/>
  </w:num>
  <w:num w:numId="64">
    <w:abstractNumId w:val="77"/>
  </w:num>
  <w:num w:numId="65">
    <w:abstractNumId w:val="31"/>
  </w:num>
  <w:num w:numId="66">
    <w:abstractNumId w:val="42"/>
  </w:num>
  <w:num w:numId="67">
    <w:abstractNumId w:val="49"/>
  </w:num>
  <w:num w:numId="68">
    <w:abstractNumId w:val="32"/>
  </w:num>
  <w:num w:numId="69">
    <w:abstractNumId w:val="22"/>
  </w:num>
  <w:num w:numId="70">
    <w:abstractNumId w:val="35"/>
  </w:num>
  <w:num w:numId="71">
    <w:abstractNumId w:val="56"/>
  </w:num>
  <w:num w:numId="72">
    <w:abstractNumId w:val="3"/>
  </w:num>
  <w:num w:numId="73">
    <w:abstractNumId w:val="93"/>
  </w:num>
  <w:num w:numId="74">
    <w:abstractNumId w:val="28"/>
  </w:num>
  <w:num w:numId="75">
    <w:abstractNumId w:val="60"/>
  </w:num>
  <w:num w:numId="76">
    <w:abstractNumId w:val="37"/>
  </w:num>
  <w:num w:numId="77">
    <w:abstractNumId w:val="20"/>
  </w:num>
  <w:num w:numId="78">
    <w:abstractNumId w:val="69"/>
  </w:num>
  <w:num w:numId="79">
    <w:abstractNumId w:val="50"/>
  </w:num>
  <w:num w:numId="80">
    <w:abstractNumId w:val="58"/>
  </w:num>
  <w:num w:numId="81">
    <w:abstractNumId w:val="83"/>
    <w:lvlOverride w:ilvl="0">
      <w:startOverride w:val="1"/>
    </w:lvlOverride>
  </w:num>
  <w:num w:numId="82">
    <w:abstractNumId w:val="83"/>
    <w:lvlOverride w:ilvl="0"/>
    <w:lvlOverride w:ilvl="1">
      <w:startOverride w:val="1"/>
    </w:lvlOverride>
  </w:num>
  <w:num w:numId="83">
    <w:abstractNumId w:val="83"/>
    <w:lvlOverride w:ilvl="0"/>
    <w:lvlOverride w:ilvl="1">
      <w:startOverride w:val="2"/>
    </w:lvlOverride>
  </w:num>
  <w:num w:numId="84">
    <w:abstractNumId w:val="83"/>
    <w:lvlOverride w:ilvl="0">
      <w:startOverride w:val="2"/>
    </w:lvlOverride>
    <w:lvlOverride w:ilvl="1"/>
  </w:num>
  <w:num w:numId="85">
    <w:abstractNumId w:val="83"/>
    <w:lvlOverride w:ilvl="0"/>
    <w:lvlOverride w:ilvl="1">
      <w:startOverride w:val="1"/>
    </w:lvlOverride>
  </w:num>
  <w:num w:numId="86">
    <w:abstractNumId w:val="83"/>
    <w:lvlOverride w:ilvl="0"/>
    <w:lvlOverride w:ilvl="1">
      <w:startOverride w:val="2"/>
    </w:lvlOverride>
  </w:num>
  <w:num w:numId="87">
    <w:abstractNumId w:val="64"/>
  </w:num>
  <w:num w:numId="88">
    <w:abstractNumId w:val="17"/>
    <w:lvlOverride w:ilvl="0">
      <w:startOverride w:val="1"/>
    </w:lvlOverride>
  </w:num>
  <w:num w:numId="89">
    <w:abstractNumId w:val="17"/>
    <w:lvlOverride w:ilvl="0">
      <w:startOverride w:val="2"/>
    </w:lvlOverride>
  </w:num>
  <w:num w:numId="90">
    <w:abstractNumId w:val="1"/>
  </w:num>
  <w:num w:numId="91">
    <w:abstractNumId w:val="44"/>
  </w:num>
  <w:num w:numId="92">
    <w:abstractNumId w:val="14"/>
  </w:num>
  <w:num w:numId="93">
    <w:abstractNumId w:val="53"/>
  </w:num>
  <w:num w:numId="94">
    <w:abstractNumId w:val="87"/>
  </w:num>
  <w:num w:numId="95">
    <w:abstractNumId w:val="73"/>
  </w:num>
  <w:num w:numId="96">
    <w:abstractNumId w:val="95"/>
  </w:num>
  <w:num w:numId="97">
    <w:abstractNumId w:val="51"/>
  </w:num>
  <w:num w:numId="9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2"/>
  </w:num>
  <w:num w:numId="100">
    <w:abstractNumId w:val="89"/>
  </w:num>
  <w:num w:numId="101">
    <w:abstractNumId w:val="39"/>
  </w:num>
  <w:num w:numId="102">
    <w:abstractNumId w:val="76"/>
  </w:num>
  <w:num w:numId="103">
    <w:abstractNumId w:val="94"/>
  </w:num>
  <w:num w:numId="104">
    <w:abstractNumId w:val="10"/>
  </w:num>
  <w:num w:numId="105">
    <w:abstractNumId w:val="21"/>
  </w:num>
  <w:num w:numId="106">
    <w:abstractNumId w:val="84"/>
  </w:num>
  <w:num w:numId="107">
    <w:abstractNumId w:val="67"/>
  </w:num>
  <w:numIdMacAtCleanup w:val="10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shikant .">
    <w15:presenceInfo w15:providerId="AD" w15:userId="S-1-5-21-2414005191-2431363525-1628603290-1607743"/>
  </w15:person>
  <w15:person w15:author="Karthick Nagarajan">
    <w15:presenceInfo w15:providerId="AD" w15:userId="S-1-5-21-2414005191-2431363525-1628603290-1516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3" w:dllVersion="517" w:checkStyle="1"/>
  <w:trackRevisions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>
      <v:fill color="window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0B75"/>
    <w:rsid w:val="0000026F"/>
    <w:rsid w:val="00000457"/>
    <w:rsid w:val="0000048D"/>
    <w:rsid w:val="000020A6"/>
    <w:rsid w:val="000027CA"/>
    <w:rsid w:val="000032D8"/>
    <w:rsid w:val="000038AA"/>
    <w:rsid w:val="00003EFE"/>
    <w:rsid w:val="00004162"/>
    <w:rsid w:val="00005D81"/>
    <w:rsid w:val="000073D4"/>
    <w:rsid w:val="00011679"/>
    <w:rsid w:val="0001177F"/>
    <w:rsid w:val="000125A1"/>
    <w:rsid w:val="0001272D"/>
    <w:rsid w:val="000129EE"/>
    <w:rsid w:val="00013A02"/>
    <w:rsid w:val="0001414D"/>
    <w:rsid w:val="000147EC"/>
    <w:rsid w:val="000148FB"/>
    <w:rsid w:val="00015685"/>
    <w:rsid w:val="000158B2"/>
    <w:rsid w:val="00016400"/>
    <w:rsid w:val="00016643"/>
    <w:rsid w:val="00016B55"/>
    <w:rsid w:val="00016C81"/>
    <w:rsid w:val="000170E7"/>
    <w:rsid w:val="00017509"/>
    <w:rsid w:val="00017659"/>
    <w:rsid w:val="0001790B"/>
    <w:rsid w:val="00020117"/>
    <w:rsid w:val="00020987"/>
    <w:rsid w:val="00020A74"/>
    <w:rsid w:val="0002128B"/>
    <w:rsid w:val="000213A3"/>
    <w:rsid w:val="00021F29"/>
    <w:rsid w:val="000228F8"/>
    <w:rsid w:val="00022A12"/>
    <w:rsid w:val="00024B54"/>
    <w:rsid w:val="00024E75"/>
    <w:rsid w:val="00024F30"/>
    <w:rsid w:val="00025E89"/>
    <w:rsid w:val="00027629"/>
    <w:rsid w:val="000277E6"/>
    <w:rsid w:val="00030142"/>
    <w:rsid w:val="00030DFA"/>
    <w:rsid w:val="00031D6D"/>
    <w:rsid w:val="00031EE4"/>
    <w:rsid w:val="00032ED7"/>
    <w:rsid w:val="000332EF"/>
    <w:rsid w:val="00033E78"/>
    <w:rsid w:val="00034ADA"/>
    <w:rsid w:val="00035635"/>
    <w:rsid w:val="00035961"/>
    <w:rsid w:val="00036F4A"/>
    <w:rsid w:val="00040B77"/>
    <w:rsid w:val="00040FE7"/>
    <w:rsid w:val="00041A00"/>
    <w:rsid w:val="00043622"/>
    <w:rsid w:val="0004431F"/>
    <w:rsid w:val="00044814"/>
    <w:rsid w:val="000455F4"/>
    <w:rsid w:val="000456A1"/>
    <w:rsid w:val="0004584E"/>
    <w:rsid w:val="000474E6"/>
    <w:rsid w:val="000476D0"/>
    <w:rsid w:val="0004794E"/>
    <w:rsid w:val="00047998"/>
    <w:rsid w:val="000479B9"/>
    <w:rsid w:val="00050BAB"/>
    <w:rsid w:val="00051A77"/>
    <w:rsid w:val="00052BD8"/>
    <w:rsid w:val="00052C50"/>
    <w:rsid w:val="00053D27"/>
    <w:rsid w:val="000540F0"/>
    <w:rsid w:val="000548CF"/>
    <w:rsid w:val="00055354"/>
    <w:rsid w:val="0005563A"/>
    <w:rsid w:val="00056BF3"/>
    <w:rsid w:val="000575DA"/>
    <w:rsid w:val="00060BEC"/>
    <w:rsid w:val="00061035"/>
    <w:rsid w:val="00061CB1"/>
    <w:rsid w:val="00062FF0"/>
    <w:rsid w:val="00063391"/>
    <w:rsid w:val="000643EF"/>
    <w:rsid w:val="000649C2"/>
    <w:rsid w:val="00064FAD"/>
    <w:rsid w:val="000652F4"/>
    <w:rsid w:val="00065701"/>
    <w:rsid w:val="00065AEE"/>
    <w:rsid w:val="00065E22"/>
    <w:rsid w:val="00066D81"/>
    <w:rsid w:val="000704AE"/>
    <w:rsid w:val="000707D4"/>
    <w:rsid w:val="000709D5"/>
    <w:rsid w:val="00070B00"/>
    <w:rsid w:val="00070FC4"/>
    <w:rsid w:val="00072C69"/>
    <w:rsid w:val="00072E3E"/>
    <w:rsid w:val="00072FD2"/>
    <w:rsid w:val="000734FC"/>
    <w:rsid w:val="00073CDA"/>
    <w:rsid w:val="000751F5"/>
    <w:rsid w:val="00075B51"/>
    <w:rsid w:val="00075DF2"/>
    <w:rsid w:val="0007703F"/>
    <w:rsid w:val="0008017B"/>
    <w:rsid w:val="000805D1"/>
    <w:rsid w:val="00082D9A"/>
    <w:rsid w:val="000832D6"/>
    <w:rsid w:val="000853A9"/>
    <w:rsid w:val="000865FD"/>
    <w:rsid w:val="00086B56"/>
    <w:rsid w:val="00087F47"/>
    <w:rsid w:val="00087F95"/>
    <w:rsid w:val="00090018"/>
    <w:rsid w:val="00091E70"/>
    <w:rsid w:val="00092B88"/>
    <w:rsid w:val="0009463B"/>
    <w:rsid w:val="00096C12"/>
    <w:rsid w:val="00097D6C"/>
    <w:rsid w:val="000A07F0"/>
    <w:rsid w:val="000A09CF"/>
    <w:rsid w:val="000A0EC8"/>
    <w:rsid w:val="000A11A6"/>
    <w:rsid w:val="000A24D6"/>
    <w:rsid w:val="000A33C1"/>
    <w:rsid w:val="000A55FC"/>
    <w:rsid w:val="000A59AC"/>
    <w:rsid w:val="000A662E"/>
    <w:rsid w:val="000A6A6D"/>
    <w:rsid w:val="000A6AC6"/>
    <w:rsid w:val="000B038C"/>
    <w:rsid w:val="000B08CA"/>
    <w:rsid w:val="000B1898"/>
    <w:rsid w:val="000B2160"/>
    <w:rsid w:val="000B3256"/>
    <w:rsid w:val="000B353C"/>
    <w:rsid w:val="000B3BAC"/>
    <w:rsid w:val="000B426B"/>
    <w:rsid w:val="000B4ACC"/>
    <w:rsid w:val="000B6576"/>
    <w:rsid w:val="000B716A"/>
    <w:rsid w:val="000B748E"/>
    <w:rsid w:val="000B75E7"/>
    <w:rsid w:val="000B7838"/>
    <w:rsid w:val="000B7839"/>
    <w:rsid w:val="000C07C2"/>
    <w:rsid w:val="000C16A8"/>
    <w:rsid w:val="000C1F0E"/>
    <w:rsid w:val="000C28F1"/>
    <w:rsid w:val="000C29D0"/>
    <w:rsid w:val="000C29F7"/>
    <w:rsid w:val="000C3583"/>
    <w:rsid w:val="000C375E"/>
    <w:rsid w:val="000C3D1B"/>
    <w:rsid w:val="000C4CCC"/>
    <w:rsid w:val="000C5CF1"/>
    <w:rsid w:val="000C5D96"/>
    <w:rsid w:val="000C76BB"/>
    <w:rsid w:val="000C7BA8"/>
    <w:rsid w:val="000D00B8"/>
    <w:rsid w:val="000D154E"/>
    <w:rsid w:val="000D225D"/>
    <w:rsid w:val="000D27B3"/>
    <w:rsid w:val="000D292E"/>
    <w:rsid w:val="000D3447"/>
    <w:rsid w:val="000D593B"/>
    <w:rsid w:val="000D5DA5"/>
    <w:rsid w:val="000D64A9"/>
    <w:rsid w:val="000D6529"/>
    <w:rsid w:val="000D6A0C"/>
    <w:rsid w:val="000D7235"/>
    <w:rsid w:val="000D7589"/>
    <w:rsid w:val="000D7B74"/>
    <w:rsid w:val="000E0253"/>
    <w:rsid w:val="000E07CA"/>
    <w:rsid w:val="000E2071"/>
    <w:rsid w:val="000E2D25"/>
    <w:rsid w:val="000E363E"/>
    <w:rsid w:val="000E372F"/>
    <w:rsid w:val="000E37E8"/>
    <w:rsid w:val="000E40F1"/>
    <w:rsid w:val="000E4D4A"/>
    <w:rsid w:val="000E4EC0"/>
    <w:rsid w:val="000E509C"/>
    <w:rsid w:val="000E53E8"/>
    <w:rsid w:val="000E60EE"/>
    <w:rsid w:val="000E673E"/>
    <w:rsid w:val="000E69C7"/>
    <w:rsid w:val="000E7675"/>
    <w:rsid w:val="000F175D"/>
    <w:rsid w:val="000F1912"/>
    <w:rsid w:val="000F2FD2"/>
    <w:rsid w:val="000F43CF"/>
    <w:rsid w:val="000F46AF"/>
    <w:rsid w:val="000F5E10"/>
    <w:rsid w:val="000F6BE8"/>
    <w:rsid w:val="00101866"/>
    <w:rsid w:val="00101EBE"/>
    <w:rsid w:val="00102F3B"/>
    <w:rsid w:val="00102F82"/>
    <w:rsid w:val="00103D53"/>
    <w:rsid w:val="00104B7C"/>
    <w:rsid w:val="001055A3"/>
    <w:rsid w:val="00105D27"/>
    <w:rsid w:val="0010691B"/>
    <w:rsid w:val="00107209"/>
    <w:rsid w:val="001072F8"/>
    <w:rsid w:val="001078A2"/>
    <w:rsid w:val="001100EB"/>
    <w:rsid w:val="00110844"/>
    <w:rsid w:val="00110C85"/>
    <w:rsid w:val="00112081"/>
    <w:rsid w:val="001121D3"/>
    <w:rsid w:val="00112741"/>
    <w:rsid w:val="00112AC5"/>
    <w:rsid w:val="00112D21"/>
    <w:rsid w:val="00113592"/>
    <w:rsid w:val="00115594"/>
    <w:rsid w:val="00116E50"/>
    <w:rsid w:val="001170F2"/>
    <w:rsid w:val="00121B23"/>
    <w:rsid w:val="0012300F"/>
    <w:rsid w:val="00124AA8"/>
    <w:rsid w:val="00124FDE"/>
    <w:rsid w:val="00125094"/>
    <w:rsid w:val="00132581"/>
    <w:rsid w:val="00132CF4"/>
    <w:rsid w:val="00133726"/>
    <w:rsid w:val="00133918"/>
    <w:rsid w:val="00133A20"/>
    <w:rsid w:val="00133F35"/>
    <w:rsid w:val="00134EB2"/>
    <w:rsid w:val="00135C16"/>
    <w:rsid w:val="00137000"/>
    <w:rsid w:val="0014058D"/>
    <w:rsid w:val="0014099C"/>
    <w:rsid w:val="00140D2E"/>
    <w:rsid w:val="0014124A"/>
    <w:rsid w:val="00143841"/>
    <w:rsid w:val="00143A55"/>
    <w:rsid w:val="00144220"/>
    <w:rsid w:val="001449C4"/>
    <w:rsid w:val="00144D85"/>
    <w:rsid w:val="00144E00"/>
    <w:rsid w:val="00145552"/>
    <w:rsid w:val="00145915"/>
    <w:rsid w:val="00145FD3"/>
    <w:rsid w:val="00146154"/>
    <w:rsid w:val="001462FC"/>
    <w:rsid w:val="001465C5"/>
    <w:rsid w:val="00146C88"/>
    <w:rsid w:val="001501C1"/>
    <w:rsid w:val="00150376"/>
    <w:rsid w:val="00150AAA"/>
    <w:rsid w:val="00150C5B"/>
    <w:rsid w:val="001510C1"/>
    <w:rsid w:val="001528CF"/>
    <w:rsid w:val="0015390C"/>
    <w:rsid w:val="00153BAB"/>
    <w:rsid w:val="00153CE3"/>
    <w:rsid w:val="00153D8A"/>
    <w:rsid w:val="00154602"/>
    <w:rsid w:val="00155ACD"/>
    <w:rsid w:val="00155C90"/>
    <w:rsid w:val="00156710"/>
    <w:rsid w:val="00156909"/>
    <w:rsid w:val="00156C8E"/>
    <w:rsid w:val="00157DB6"/>
    <w:rsid w:val="00161A03"/>
    <w:rsid w:val="00161D62"/>
    <w:rsid w:val="001629B2"/>
    <w:rsid w:val="00163B4C"/>
    <w:rsid w:val="00164504"/>
    <w:rsid w:val="0016793F"/>
    <w:rsid w:val="001702D0"/>
    <w:rsid w:val="0017085F"/>
    <w:rsid w:val="001723D3"/>
    <w:rsid w:val="001731A1"/>
    <w:rsid w:val="001740C0"/>
    <w:rsid w:val="001756A9"/>
    <w:rsid w:val="001757FD"/>
    <w:rsid w:val="00175C1E"/>
    <w:rsid w:val="001763E6"/>
    <w:rsid w:val="00176F4D"/>
    <w:rsid w:val="001777E4"/>
    <w:rsid w:val="00180B20"/>
    <w:rsid w:val="00182813"/>
    <w:rsid w:val="001851D2"/>
    <w:rsid w:val="00185B10"/>
    <w:rsid w:val="00186458"/>
    <w:rsid w:val="00186D96"/>
    <w:rsid w:val="00187150"/>
    <w:rsid w:val="0018720F"/>
    <w:rsid w:val="00190423"/>
    <w:rsid w:val="00193219"/>
    <w:rsid w:val="00193A71"/>
    <w:rsid w:val="00193A7A"/>
    <w:rsid w:val="0019445C"/>
    <w:rsid w:val="00194CF2"/>
    <w:rsid w:val="00194D64"/>
    <w:rsid w:val="00195152"/>
    <w:rsid w:val="00195262"/>
    <w:rsid w:val="00196A4C"/>
    <w:rsid w:val="001A010F"/>
    <w:rsid w:val="001A0ADA"/>
    <w:rsid w:val="001A0C5D"/>
    <w:rsid w:val="001A1EF0"/>
    <w:rsid w:val="001A207A"/>
    <w:rsid w:val="001A4FB6"/>
    <w:rsid w:val="001A5C57"/>
    <w:rsid w:val="001A72DE"/>
    <w:rsid w:val="001A73AF"/>
    <w:rsid w:val="001B03BA"/>
    <w:rsid w:val="001B4256"/>
    <w:rsid w:val="001B4D57"/>
    <w:rsid w:val="001B52F5"/>
    <w:rsid w:val="001B572E"/>
    <w:rsid w:val="001B59E4"/>
    <w:rsid w:val="001B6DCD"/>
    <w:rsid w:val="001B796B"/>
    <w:rsid w:val="001C01BC"/>
    <w:rsid w:val="001C0252"/>
    <w:rsid w:val="001C02D9"/>
    <w:rsid w:val="001C06DB"/>
    <w:rsid w:val="001C1B79"/>
    <w:rsid w:val="001C4428"/>
    <w:rsid w:val="001C52A1"/>
    <w:rsid w:val="001C52D6"/>
    <w:rsid w:val="001C604A"/>
    <w:rsid w:val="001C61BF"/>
    <w:rsid w:val="001D18BD"/>
    <w:rsid w:val="001D2546"/>
    <w:rsid w:val="001D3A7A"/>
    <w:rsid w:val="001D52DE"/>
    <w:rsid w:val="001D556B"/>
    <w:rsid w:val="001D594A"/>
    <w:rsid w:val="001D6968"/>
    <w:rsid w:val="001D76A9"/>
    <w:rsid w:val="001E1280"/>
    <w:rsid w:val="001E1562"/>
    <w:rsid w:val="001E1892"/>
    <w:rsid w:val="001E23BB"/>
    <w:rsid w:val="001E2FDC"/>
    <w:rsid w:val="001E311C"/>
    <w:rsid w:val="001E3F03"/>
    <w:rsid w:val="001E42A1"/>
    <w:rsid w:val="001E4343"/>
    <w:rsid w:val="001E464A"/>
    <w:rsid w:val="001E53C7"/>
    <w:rsid w:val="001E5BC6"/>
    <w:rsid w:val="001E748A"/>
    <w:rsid w:val="001E7CFB"/>
    <w:rsid w:val="001F1045"/>
    <w:rsid w:val="001F11AF"/>
    <w:rsid w:val="001F1B37"/>
    <w:rsid w:val="001F1D9F"/>
    <w:rsid w:val="001F22DC"/>
    <w:rsid w:val="001F5A88"/>
    <w:rsid w:val="001F5FC3"/>
    <w:rsid w:val="001F6A51"/>
    <w:rsid w:val="001F6B16"/>
    <w:rsid w:val="001F779F"/>
    <w:rsid w:val="00200D29"/>
    <w:rsid w:val="00200E68"/>
    <w:rsid w:val="002010E0"/>
    <w:rsid w:val="002022F3"/>
    <w:rsid w:val="002024E5"/>
    <w:rsid w:val="002025A8"/>
    <w:rsid w:val="00203B44"/>
    <w:rsid w:val="00203EB2"/>
    <w:rsid w:val="00206303"/>
    <w:rsid w:val="002065FE"/>
    <w:rsid w:val="0020689B"/>
    <w:rsid w:val="00206A57"/>
    <w:rsid w:val="00206DD5"/>
    <w:rsid w:val="00207605"/>
    <w:rsid w:val="00210745"/>
    <w:rsid w:val="00210925"/>
    <w:rsid w:val="00211DCD"/>
    <w:rsid w:val="00212871"/>
    <w:rsid w:val="002140C4"/>
    <w:rsid w:val="00214BDC"/>
    <w:rsid w:val="002150DC"/>
    <w:rsid w:val="0021545A"/>
    <w:rsid w:val="00215805"/>
    <w:rsid w:val="00215993"/>
    <w:rsid w:val="00216D42"/>
    <w:rsid w:val="002211FB"/>
    <w:rsid w:val="0022158E"/>
    <w:rsid w:val="00223898"/>
    <w:rsid w:val="00224443"/>
    <w:rsid w:val="002248D3"/>
    <w:rsid w:val="00225D3D"/>
    <w:rsid w:val="002264F5"/>
    <w:rsid w:val="00227374"/>
    <w:rsid w:val="00227498"/>
    <w:rsid w:val="00227E58"/>
    <w:rsid w:val="00227EFC"/>
    <w:rsid w:val="00232431"/>
    <w:rsid w:val="00233B53"/>
    <w:rsid w:val="002340F5"/>
    <w:rsid w:val="00234719"/>
    <w:rsid w:val="002349F0"/>
    <w:rsid w:val="00234FDF"/>
    <w:rsid w:val="002353B6"/>
    <w:rsid w:val="00235E6C"/>
    <w:rsid w:val="00236497"/>
    <w:rsid w:val="00240331"/>
    <w:rsid w:val="002416FD"/>
    <w:rsid w:val="00242885"/>
    <w:rsid w:val="002432E4"/>
    <w:rsid w:val="00245929"/>
    <w:rsid w:val="00247822"/>
    <w:rsid w:val="00247C68"/>
    <w:rsid w:val="0025016F"/>
    <w:rsid w:val="002511EE"/>
    <w:rsid w:val="00251658"/>
    <w:rsid w:val="00251ACF"/>
    <w:rsid w:val="00251FDD"/>
    <w:rsid w:val="002527B1"/>
    <w:rsid w:val="00252D09"/>
    <w:rsid w:val="00253097"/>
    <w:rsid w:val="00253531"/>
    <w:rsid w:val="00253940"/>
    <w:rsid w:val="00253950"/>
    <w:rsid w:val="00253F4C"/>
    <w:rsid w:val="00254A75"/>
    <w:rsid w:val="00254D87"/>
    <w:rsid w:val="0025624D"/>
    <w:rsid w:val="002563AD"/>
    <w:rsid w:val="00257C66"/>
    <w:rsid w:val="00262346"/>
    <w:rsid w:val="00262BA7"/>
    <w:rsid w:val="00262ECD"/>
    <w:rsid w:val="002634E1"/>
    <w:rsid w:val="00263E6E"/>
    <w:rsid w:val="00267589"/>
    <w:rsid w:val="002700E3"/>
    <w:rsid w:val="002706CE"/>
    <w:rsid w:val="002716E1"/>
    <w:rsid w:val="00272029"/>
    <w:rsid w:val="00272D28"/>
    <w:rsid w:val="00273043"/>
    <w:rsid w:val="0027429E"/>
    <w:rsid w:val="00274B6D"/>
    <w:rsid w:val="00274D43"/>
    <w:rsid w:val="002759BB"/>
    <w:rsid w:val="00275AB8"/>
    <w:rsid w:val="00276641"/>
    <w:rsid w:val="00276903"/>
    <w:rsid w:val="0027787A"/>
    <w:rsid w:val="00277F11"/>
    <w:rsid w:val="002801B0"/>
    <w:rsid w:val="00280966"/>
    <w:rsid w:val="0028116E"/>
    <w:rsid w:val="002817A6"/>
    <w:rsid w:val="00281D93"/>
    <w:rsid w:val="00282EC8"/>
    <w:rsid w:val="00283B51"/>
    <w:rsid w:val="002840C5"/>
    <w:rsid w:val="002861CC"/>
    <w:rsid w:val="002875ED"/>
    <w:rsid w:val="002907E8"/>
    <w:rsid w:val="002919B2"/>
    <w:rsid w:val="00292BDF"/>
    <w:rsid w:val="00292C60"/>
    <w:rsid w:val="002930BD"/>
    <w:rsid w:val="002931CE"/>
    <w:rsid w:val="002938D0"/>
    <w:rsid w:val="002941A4"/>
    <w:rsid w:val="00294B8B"/>
    <w:rsid w:val="002951C3"/>
    <w:rsid w:val="00295FFE"/>
    <w:rsid w:val="002963B6"/>
    <w:rsid w:val="002965BD"/>
    <w:rsid w:val="002971EA"/>
    <w:rsid w:val="002A0D10"/>
    <w:rsid w:val="002A1923"/>
    <w:rsid w:val="002A2390"/>
    <w:rsid w:val="002A3057"/>
    <w:rsid w:val="002A3560"/>
    <w:rsid w:val="002A3748"/>
    <w:rsid w:val="002A6CCB"/>
    <w:rsid w:val="002A7313"/>
    <w:rsid w:val="002B05A3"/>
    <w:rsid w:val="002B1818"/>
    <w:rsid w:val="002B1AB4"/>
    <w:rsid w:val="002B218F"/>
    <w:rsid w:val="002B23DB"/>
    <w:rsid w:val="002B4368"/>
    <w:rsid w:val="002B5438"/>
    <w:rsid w:val="002B57E8"/>
    <w:rsid w:val="002B5C63"/>
    <w:rsid w:val="002B5CEE"/>
    <w:rsid w:val="002B6EF1"/>
    <w:rsid w:val="002B7D61"/>
    <w:rsid w:val="002C051E"/>
    <w:rsid w:val="002C13B3"/>
    <w:rsid w:val="002C16C2"/>
    <w:rsid w:val="002C2772"/>
    <w:rsid w:val="002C2779"/>
    <w:rsid w:val="002C43E3"/>
    <w:rsid w:val="002C441E"/>
    <w:rsid w:val="002C6CB9"/>
    <w:rsid w:val="002D0B94"/>
    <w:rsid w:val="002D0E88"/>
    <w:rsid w:val="002D34BF"/>
    <w:rsid w:val="002D39F2"/>
    <w:rsid w:val="002D4B02"/>
    <w:rsid w:val="002D4CCE"/>
    <w:rsid w:val="002D64B3"/>
    <w:rsid w:val="002E0459"/>
    <w:rsid w:val="002E0EAE"/>
    <w:rsid w:val="002E1F75"/>
    <w:rsid w:val="002E20E4"/>
    <w:rsid w:val="002E2A9E"/>
    <w:rsid w:val="002E2F51"/>
    <w:rsid w:val="002E3764"/>
    <w:rsid w:val="002E391D"/>
    <w:rsid w:val="002E4F12"/>
    <w:rsid w:val="002E520E"/>
    <w:rsid w:val="002E5526"/>
    <w:rsid w:val="002E5BCE"/>
    <w:rsid w:val="002E5D8D"/>
    <w:rsid w:val="002E5E15"/>
    <w:rsid w:val="002E6DE7"/>
    <w:rsid w:val="002E7FE6"/>
    <w:rsid w:val="002F0684"/>
    <w:rsid w:val="002F0FDA"/>
    <w:rsid w:val="002F2729"/>
    <w:rsid w:val="002F47B5"/>
    <w:rsid w:val="002F5A9E"/>
    <w:rsid w:val="002F5CE0"/>
    <w:rsid w:val="002F6DC4"/>
    <w:rsid w:val="002F7099"/>
    <w:rsid w:val="002F71A8"/>
    <w:rsid w:val="002F768F"/>
    <w:rsid w:val="0030005A"/>
    <w:rsid w:val="0030061F"/>
    <w:rsid w:val="0030086E"/>
    <w:rsid w:val="00301650"/>
    <w:rsid w:val="00301A85"/>
    <w:rsid w:val="00301BC5"/>
    <w:rsid w:val="00301F8E"/>
    <w:rsid w:val="00302257"/>
    <w:rsid w:val="00302813"/>
    <w:rsid w:val="00304F94"/>
    <w:rsid w:val="00305103"/>
    <w:rsid w:val="00306AF8"/>
    <w:rsid w:val="00307FB9"/>
    <w:rsid w:val="00310463"/>
    <w:rsid w:val="0031055F"/>
    <w:rsid w:val="00310F85"/>
    <w:rsid w:val="00311AB7"/>
    <w:rsid w:val="003123DC"/>
    <w:rsid w:val="00313E63"/>
    <w:rsid w:val="00315E08"/>
    <w:rsid w:val="00316B62"/>
    <w:rsid w:val="00316C97"/>
    <w:rsid w:val="00316E65"/>
    <w:rsid w:val="003204BE"/>
    <w:rsid w:val="00320681"/>
    <w:rsid w:val="00320804"/>
    <w:rsid w:val="00321B5A"/>
    <w:rsid w:val="003231BB"/>
    <w:rsid w:val="003249C8"/>
    <w:rsid w:val="003250E8"/>
    <w:rsid w:val="00326C30"/>
    <w:rsid w:val="003300BD"/>
    <w:rsid w:val="00331B24"/>
    <w:rsid w:val="00332537"/>
    <w:rsid w:val="0033257B"/>
    <w:rsid w:val="0033285D"/>
    <w:rsid w:val="00332B5E"/>
    <w:rsid w:val="00332E3E"/>
    <w:rsid w:val="003332A3"/>
    <w:rsid w:val="00333980"/>
    <w:rsid w:val="00334134"/>
    <w:rsid w:val="00334520"/>
    <w:rsid w:val="00335AEF"/>
    <w:rsid w:val="00335E09"/>
    <w:rsid w:val="00335F50"/>
    <w:rsid w:val="00336EA8"/>
    <w:rsid w:val="003377A6"/>
    <w:rsid w:val="003404F4"/>
    <w:rsid w:val="00340C3B"/>
    <w:rsid w:val="00340CB0"/>
    <w:rsid w:val="003413AC"/>
    <w:rsid w:val="00341E1E"/>
    <w:rsid w:val="00342140"/>
    <w:rsid w:val="00342F02"/>
    <w:rsid w:val="0034357C"/>
    <w:rsid w:val="003454D8"/>
    <w:rsid w:val="00345990"/>
    <w:rsid w:val="00346D7A"/>
    <w:rsid w:val="0035019A"/>
    <w:rsid w:val="003502DF"/>
    <w:rsid w:val="0035095C"/>
    <w:rsid w:val="00350A35"/>
    <w:rsid w:val="00351256"/>
    <w:rsid w:val="003529AC"/>
    <w:rsid w:val="003554A9"/>
    <w:rsid w:val="003571E8"/>
    <w:rsid w:val="003573B4"/>
    <w:rsid w:val="00361A69"/>
    <w:rsid w:val="00361E3E"/>
    <w:rsid w:val="00362524"/>
    <w:rsid w:val="0036289C"/>
    <w:rsid w:val="00363094"/>
    <w:rsid w:val="0036455A"/>
    <w:rsid w:val="0036468E"/>
    <w:rsid w:val="00364E87"/>
    <w:rsid w:val="0036565D"/>
    <w:rsid w:val="0036700C"/>
    <w:rsid w:val="003671BA"/>
    <w:rsid w:val="003711E2"/>
    <w:rsid w:val="0037165A"/>
    <w:rsid w:val="00371A64"/>
    <w:rsid w:val="00371E29"/>
    <w:rsid w:val="00372425"/>
    <w:rsid w:val="003724BA"/>
    <w:rsid w:val="00374D6F"/>
    <w:rsid w:val="003754C0"/>
    <w:rsid w:val="003758D0"/>
    <w:rsid w:val="00380C71"/>
    <w:rsid w:val="00381762"/>
    <w:rsid w:val="00381FA4"/>
    <w:rsid w:val="00383F05"/>
    <w:rsid w:val="00384261"/>
    <w:rsid w:val="00384F9A"/>
    <w:rsid w:val="00385DC2"/>
    <w:rsid w:val="00386CBE"/>
    <w:rsid w:val="00386F0B"/>
    <w:rsid w:val="00390361"/>
    <w:rsid w:val="003906BB"/>
    <w:rsid w:val="0039133F"/>
    <w:rsid w:val="003919DF"/>
    <w:rsid w:val="0039240E"/>
    <w:rsid w:val="00392C51"/>
    <w:rsid w:val="00394F77"/>
    <w:rsid w:val="00396111"/>
    <w:rsid w:val="00396416"/>
    <w:rsid w:val="003967BF"/>
    <w:rsid w:val="00396F06"/>
    <w:rsid w:val="003978BD"/>
    <w:rsid w:val="003A03AC"/>
    <w:rsid w:val="003A0CA6"/>
    <w:rsid w:val="003A2549"/>
    <w:rsid w:val="003A33EA"/>
    <w:rsid w:val="003A4331"/>
    <w:rsid w:val="003A546F"/>
    <w:rsid w:val="003A5E5F"/>
    <w:rsid w:val="003A60CD"/>
    <w:rsid w:val="003A6995"/>
    <w:rsid w:val="003A6F3C"/>
    <w:rsid w:val="003A74E8"/>
    <w:rsid w:val="003B00FB"/>
    <w:rsid w:val="003B05D6"/>
    <w:rsid w:val="003B089F"/>
    <w:rsid w:val="003B08DC"/>
    <w:rsid w:val="003B1FC8"/>
    <w:rsid w:val="003B447C"/>
    <w:rsid w:val="003B4A11"/>
    <w:rsid w:val="003B5444"/>
    <w:rsid w:val="003B6229"/>
    <w:rsid w:val="003B6917"/>
    <w:rsid w:val="003B724B"/>
    <w:rsid w:val="003B79BD"/>
    <w:rsid w:val="003C04CA"/>
    <w:rsid w:val="003C0B68"/>
    <w:rsid w:val="003C22C6"/>
    <w:rsid w:val="003C247D"/>
    <w:rsid w:val="003C2547"/>
    <w:rsid w:val="003C2D04"/>
    <w:rsid w:val="003C5E0C"/>
    <w:rsid w:val="003C5F5B"/>
    <w:rsid w:val="003C6F13"/>
    <w:rsid w:val="003C780D"/>
    <w:rsid w:val="003C7F1A"/>
    <w:rsid w:val="003D0A1E"/>
    <w:rsid w:val="003D0BBB"/>
    <w:rsid w:val="003D1500"/>
    <w:rsid w:val="003D152A"/>
    <w:rsid w:val="003D2F4B"/>
    <w:rsid w:val="003D2FF4"/>
    <w:rsid w:val="003D3536"/>
    <w:rsid w:val="003D3DCD"/>
    <w:rsid w:val="003D3FBC"/>
    <w:rsid w:val="003D4046"/>
    <w:rsid w:val="003D40E1"/>
    <w:rsid w:val="003D53AA"/>
    <w:rsid w:val="003D562D"/>
    <w:rsid w:val="003D7AE9"/>
    <w:rsid w:val="003E0238"/>
    <w:rsid w:val="003E041A"/>
    <w:rsid w:val="003E0955"/>
    <w:rsid w:val="003E12F7"/>
    <w:rsid w:val="003E130F"/>
    <w:rsid w:val="003E1C5D"/>
    <w:rsid w:val="003E3635"/>
    <w:rsid w:val="003E3D96"/>
    <w:rsid w:val="003E3E90"/>
    <w:rsid w:val="003E41E2"/>
    <w:rsid w:val="003E423E"/>
    <w:rsid w:val="003E43C2"/>
    <w:rsid w:val="003E470C"/>
    <w:rsid w:val="003E484B"/>
    <w:rsid w:val="003E4FEC"/>
    <w:rsid w:val="003E51B1"/>
    <w:rsid w:val="003E7E5E"/>
    <w:rsid w:val="003F0A7D"/>
    <w:rsid w:val="003F0B53"/>
    <w:rsid w:val="003F0F84"/>
    <w:rsid w:val="003F1296"/>
    <w:rsid w:val="003F210A"/>
    <w:rsid w:val="003F3026"/>
    <w:rsid w:val="003F4EE0"/>
    <w:rsid w:val="003F5069"/>
    <w:rsid w:val="003F5215"/>
    <w:rsid w:val="003F5757"/>
    <w:rsid w:val="003F6742"/>
    <w:rsid w:val="003F7A26"/>
    <w:rsid w:val="003F7BEF"/>
    <w:rsid w:val="003F7C9C"/>
    <w:rsid w:val="00400C2C"/>
    <w:rsid w:val="00401692"/>
    <w:rsid w:val="00401B29"/>
    <w:rsid w:val="00402450"/>
    <w:rsid w:val="00402E5A"/>
    <w:rsid w:val="0040331B"/>
    <w:rsid w:val="004036EA"/>
    <w:rsid w:val="00403BA9"/>
    <w:rsid w:val="004048FA"/>
    <w:rsid w:val="00404939"/>
    <w:rsid w:val="00405EB6"/>
    <w:rsid w:val="00406BCC"/>
    <w:rsid w:val="004101E8"/>
    <w:rsid w:val="00411715"/>
    <w:rsid w:val="004119F8"/>
    <w:rsid w:val="00411B54"/>
    <w:rsid w:val="00411B70"/>
    <w:rsid w:val="00411D68"/>
    <w:rsid w:val="00411E42"/>
    <w:rsid w:val="0041332F"/>
    <w:rsid w:val="00413F39"/>
    <w:rsid w:val="00416284"/>
    <w:rsid w:val="00416E07"/>
    <w:rsid w:val="004175E1"/>
    <w:rsid w:val="004177FA"/>
    <w:rsid w:val="004205F2"/>
    <w:rsid w:val="0042167C"/>
    <w:rsid w:val="00421AB6"/>
    <w:rsid w:val="004221BF"/>
    <w:rsid w:val="00423A9F"/>
    <w:rsid w:val="00424005"/>
    <w:rsid w:val="00424F78"/>
    <w:rsid w:val="00425EFC"/>
    <w:rsid w:val="00426583"/>
    <w:rsid w:val="004269CC"/>
    <w:rsid w:val="0042743B"/>
    <w:rsid w:val="00427E78"/>
    <w:rsid w:val="00427FFB"/>
    <w:rsid w:val="0043033F"/>
    <w:rsid w:val="00430592"/>
    <w:rsid w:val="004312DF"/>
    <w:rsid w:val="00432E1A"/>
    <w:rsid w:val="004333B6"/>
    <w:rsid w:val="00433C24"/>
    <w:rsid w:val="00434C53"/>
    <w:rsid w:val="00436EA6"/>
    <w:rsid w:val="00440961"/>
    <w:rsid w:val="00441E8F"/>
    <w:rsid w:val="00441FAC"/>
    <w:rsid w:val="004423DC"/>
    <w:rsid w:val="00442684"/>
    <w:rsid w:val="0044419C"/>
    <w:rsid w:val="00444533"/>
    <w:rsid w:val="0044482B"/>
    <w:rsid w:val="0044541C"/>
    <w:rsid w:val="00445431"/>
    <w:rsid w:val="00445A0B"/>
    <w:rsid w:val="00446163"/>
    <w:rsid w:val="00446F4B"/>
    <w:rsid w:val="00452841"/>
    <w:rsid w:val="004534F1"/>
    <w:rsid w:val="00453A70"/>
    <w:rsid w:val="00453E00"/>
    <w:rsid w:val="004555AB"/>
    <w:rsid w:val="004563CE"/>
    <w:rsid w:val="00457254"/>
    <w:rsid w:val="00457BBD"/>
    <w:rsid w:val="00462277"/>
    <w:rsid w:val="004626BC"/>
    <w:rsid w:val="0046375C"/>
    <w:rsid w:val="00463C13"/>
    <w:rsid w:val="004645A7"/>
    <w:rsid w:val="00465205"/>
    <w:rsid w:val="00467515"/>
    <w:rsid w:val="00467576"/>
    <w:rsid w:val="00467717"/>
    <w:rsid w:val="004678E2"/>
    <w:rsid w:val="00471768"/>
    <w:rsid w:val="00471E9D"/>
    <w:rsid w:val="00473A14"/>
    <w:rsid w:val="004767B2"/>
    <w:rsid w:val="004819EC"/>
    <w:rsid w:val="0048211C"/>
    <w:rsid w:val="004827D4"/>
    <w:rsid w:val="004829EF"/>
    <w:rsid w:val="00482B8B"/>
    <w:rsid w:val="004838C4"/>
    <w:rsid w:val="00483CC8"/>
    <w:rsid w:val="00484375"/>
    <w:rsid w:val="004844CD"/>
    <w:rsid w:val="00484730"/>
    <w:rsid w:val="00484875"/>
    <w:rsid w:val="00485144"/>
    <w:rsid w:val="0048566B"/>
    <w:rsid w:val="004860C5"/>
    <w:rsid w:val="004878D9"/>
    <w:rsid w:val="004903E5"/>
    <w:rsid w:val="004905EB"/>
    <w:rsid w:val="00490A51"/>
    <w:rsid w:val="00490ED3"/>
    <w:rsid w:val="00491CA0"/>
    <w:rsid w:val="0049301B"/>
    <w:rsid w:val="0049449B"/>
    <w:rsid w:val="00494E94"/>
    <w:rsid w:val="00496C0E"/>
    <w:rsid w:val="00496EE1"/>
    <w:rsid w:val="004A004E"/>
    <w:rsid w:val="004A0601"/>
    <w:rsid w:val="004A1FE6"/>
    <w:rsid w:val="004A2A14"/>
    <w:rsid w:val="004A35A5"/>
    <w:rsid w:val="004A37AC"/>
    <w:rsid w:val="004A3FBF"/>
    <w:rsid w:val="004A6279"/>
    <w:rsid w:val="004A6453"/>
    <w:rsid w:val="004A6711"/>
    <w:rsid w:val="004A732F"/>
    <w:rsid w:val="004A7A9E"/>
    <w:rsid w:val="004B0078"/>
    <w:rsid w:val="004B05E7"/>
    <w:rsid w:val="004B0676"/>
    <w:rsid w:val="004B0BE8"/>
    <w:rsid w:val="004B12B7"/>
    <w:rsid w:val="004B14BC"/>
    <w:rsid w:val="004B22C1"/>
    <w:rsid w:val="004B37E3"/>
    <w:rsid w:val="004B3AD4"/>
    <w:rsid w:val="004B3F4B"/>
    <w:rsid w:val="004B4178"/>
    <w:rsid w:val="004B4322"/>
    <w:rsid w:val="004B460C"/>
    <w:rsid w:val="004B4915"/>
    <w:rsid w:val="004B5290"/>
    <w:rsid w:val="004B5B6C"/>
    <w:rsid w:val="004B6189"/>
    <w:rsid w:val="004B63C9"/>
    <w:rsid w:val="004B764A"/>
    <w:rsid w:val="004B7901"/>
    <w:rsid w:val="004C0ADC"/>
    <w:rsid w:val="004C12BD"/>
    <w:rsid w:val="004C1313"/>
    <w:rsid w:val="004C3D6E"/>
    <w:rsid w:val="004C6B34"/>
    <w:rsid w:val="004D0E70"/>
    <w:rsid w:val="004D15E7"/>
    <w:rsid w:val="004D180D"/>
    <w:rsid w:val="004D1AD9"/>
    <w:rsid w:val="004D26BC"/>
    <w:rsid w:val="004D368C"/>
    <w:rsid w:val="004D375E"/>
    <w:rsid w:val="004D3DB0"/>
    <w:rsid w:val="004D3F46"/>
    <w:rsid w:val="004D51F9"/>
    <w:rsid w:val="004D63C8"/>
    <w:rsid w:val="004D66A6"/>
    <w:rsid w:val="004D7B43"/>
    <w:rsid w:val="004D7CA2"/>
    <w:rsid w:val="004E0109"/>
    <w:rsid w:val="004E0618"/>
    <w:rsid w:val="004E358D"/>
    <w:rsid w:val="004E426B"/>
    <w:rsid w:val="004E5389"/>
    <w:rsid w:val="004E570F"/>
    <w:rsid w:val="004E5ECE"/>
    <w:rsid w:val="004E6B4F"/>
    <w:rsid w:val="004E7495"/>
    <w:rsid w:val="004F065B"/>
    <w:rsid w:val="004F0740"/>
    <w:rsid w:val="004F0A16"/>
    <w:rsid w:val="004F11E9"/>
    <w:rsid w:val="004F143D"/>
    <w:rsid w:val="004F17CA"/>
    <w:rsid w:val="004F20FE"/>
    <w:rsid w:val="004F2961"/>
    <w:rsid w:val="004F37C5"/>
    <w:rsid w:val="004F4BF7"/>
    <w:rsid w:val="004F530B"/>
    <w:rsid w:val="004F557A"/>
    <w:rsid w:val="004F5813"/>
    <w:rsid w:val="004F5A4E"/>
    <w:rsid w:val="004F5B64"/>
    <w:rsid w:val="004F6B7D"/>
    <w:rsid w:val="004F7093"/>
    <w:rsid w:val="004F7C77"/>
    <w:rsid w:val="005016E3"/>
    <w:rsid w:val="005016EE"/>
    <w:rsid w:val="00503779"/>
    <w:rsid w:val="005047EC"/>
    <w:rsid w:val="00504989"/>
    <w:rsid w:val="005073FC"/>
    <w:rsid w:val="00507B5B"/>
    <w:rsid w:val="00507B6D"/>
    <w:rsid w:val="00507F21"/>
    <w:rsid w:val="005104BD"/>
    <w:rsid w:val="00510596"/>
    <w:rsid w:val="00511034"/>
    <w:rsid w:val="00513631"/>
    <w:rsid w:val="0051372D"/>
    <w:rsid w:val="0051457B"/>
    <w:rsid w:val="0051529B"/>
    <w:rsid w:val="00515CCB"/>
    <w:rsid w:val="00516F1D"/>
    <w:rsid w:val="0051706F"/>
    <w:rsid w:val="005178B1"/>
    <w:rsid w:val="00517A36"/>
    <w:rsid w:val="00520025"/>
    <w:rsid w:val="00522B51"/>
    <w:rsid w:val="00522E1B"/>
    <w:rsid w:val="00523BF3"/>
    <w:rsid w:val="005241E7"/>
    <w:rsid w:val="00524CD7"/>
    <w:rsid w:val="00525010"/>
    <w:rsid w:val="0052601A"/>
    <w:rsid w:val="00526F19"/>
    <w:rsid w:val="00527A75"/>
    <w:rsid w:val="00531493"/>
    <w:rsid w:val="00531517"/>
    <w:rsid w:val="005315E8"/>
    <w:rsid w:val="00531A10"/>
    <w:rsid w:val="00532206"/>
    <w:rsid w:val="005322B1"/>
    <w:rsid w:val="0053242D"/>
    <w:rsid w:val="00532B24"/>
    <w:rsid w:val="00534DD2"/>
    <w:rsid w:val="00534E64"/>
    <w:rsid w:val="005352C7"/>
    <w:rsid w:val="0053607C"/>
    <w:rsid w:val="00536329"/>
    <w:rsid w:val="005367BF"/>
    <w:rsid w:val="00536DEF"/>
    <w:rsid w:val="00536EDC"/>
    <w:rsid w:val="005376C0"/>
    <w:rsid w:val="00537BCC"/>
    <w:rsid w:val="00537CAC"/>
    <w:rsid w:val="00537D76"/>
    <w:rsid w:val="00541012"/>
    <w:rsid w:val="00542A6F"/>
    <w:rsid w:val="00542CEA"/>
    <w:rsid w:val="00543B8C"/>
    <w:rsid w:val="00546983"/>
    <w:rsid w:val="00546BCF"/>
    <w:rsid w:val="005503FA"/>
    <w:rsid w:val="0055125F"/>
    <w:rsid w:val="00552AF1"/>
    <w:rsid w:val="0055383E"/>
    <w:rsid w:val="00553E64"/>
    <w:rsid w:val="00554CC6"/>
    <w:rsid w:val="005558B1"/>
    <w:rsid w:val="005559FB"/>
    <w:rsid w:val="00555CE5"/>
    <w:rsid w:val="00556334"/>
    <w:rsid w:val="0055667B"/>
    <w:rsid w:val="00556896"/>
    <w:rsid w:val="00557C8D"/>
    <w:rsid w:val="00557CE6"/>
    <w:rsid w:val="00560020"/>
    <w:rsid w:val="005630AF"/>
    <w:rsid w:val="00564508"/>
    <w:rsid w:val="00565CC8"/>
    <w:rsid w:val="005671B2"/>
    <w:rsid w:val="00567530"/>
    <w:rsid w:val="005678AB"/>
    <w:rsid w:val="00570466"/>
    <w:rsid w:val="00571BF8"/>
    <w:rsid w:val="0057315D"/>
    <w:rsid w:val="005737DB"/>
    <w:rsid w:val="0057399B"/>
    <w:rsid w:val="00574B1C"/>
    <w:rsid w:val="00574B5C"/>
    <w:rsid w:val="0057561A"/>
    <w:rsid w:val="00576B79"/>
    <w:rsid w:val="00576D10"/>
    <w:rsid w:val="00577EF0"/>
    <w:rsid w:val="00580D31"/>
    <w:rsid w:val="005837EB"/>
    <w:rsid w:val="00585519"/>
    <w:rsid w:val="00586292"/>
    <w:rsid w:val="0058691C"/>
    <w:rsid w:val="005869FC"/>
    <w:rsid w:val="00590979"/>
    <w:rsid w:val="00591814"/>
    <w:rsid w:val="005921E4"/>
    <w:rsid w:val="00592BAA"/>
    <w:rsid w:val="00592D9A"/>
    <w:rsid w:val="00594159"/>
    <w:rsid w:val="005947BC"/>
    <w:rsid w:val="00595AB3"/>
    <w:rsid w:val="00596824"/>
    <w:rsid w:val="00596C02"/>
    <w:rsid w:val="0059707F"/>
    <w:rsid w:val="005976E9"/>
    <w:rsid w:val="00597F82"/>
    <w:rsid w:val="005A055E"/>
    <w:rsid w:val="005A27B2"/>
    <w:rsid w:val="005A511F"/>
    <w:rsid w:val="005A5E0A"/>
    <w:rsid w:val="005A7433"/>
    <w:rsid w:val="005A77B8"/>
    <w:rsid w:val="005B0795"/>
    <w:rsid w:val="005B0E25"/>
    <w:rsid w:val="005B2047"/>
    <w:rsid w:val="005B25B4"/>
    <w:rsid w:val="005B2803"/>
    <w:rsid w:val="005B2C2E"/>
    <w:rsid w:val="005B3158"/>
    <w:rsid w:val="005B3586"/>
    <w:rsid w:val="005B36EE"/>
    <w:rsid w:val="005B44F9"/>
    <w:rsid w:val="005B4E29"/>
    <w:rsid w:val="005B57AA"/>
    <w:rsid w:val="005B5C6D"/>
    <w:rsid w:val="005B5E7A"/>
    <w:rsid w:val="005B658D"/>
    <w:rsid w:val="005B6A0E"/>
    <w:rsid w:val="005C0451"/>
    <w:rsid w:val="005C0728"/>
    <w:rsid w:val="005C0A10"/>
    <w:rsid w:val="005C11B4"/>
    <w:rsid w:val="005C17B7"/>
    <w:rsid w:val="005C182B"/>
    <w:rsid w:val="005C1F68"/>
    <w:rsid w:val="005C24DC"/>
    <w:rsid w:val="005C3135"/>
    <w:rsid w:val="005C33A5"/>
    <w:rsid w:val="005C3C86"/>
    <w:rsid w:val="005C5A0B"/>
    <w:rsid w:val="005C5ED2"/>
    <w:rsid w:val="005C6730"/>
    <w:rsid w:val="005C69C0"/>
    <w:rsid w:val="005C7287"/>
    <w:rsid w:val="005D0A05"/>
    <w:rsid w:val="005D0C2E"/>
    <w:rsid w:val="005D0CEC"/>
    <w:rsid w:val="005D0EF0"/>
    <w:rsid w:val="005D211F"/>
    <w:rsid w:val="005D2B5E"/>
    <w:rsid w:val="005D2D2F"/>
    <w:rsid w:val="005D30A3"/>
    <w:rsid w:val="005D5EAF"/>
    <w:rsid w:val="005D7FCC"/>
    <w:rsid w:val="005E006E"/>
    <w:rsid w:val="005E06AE"/>
    <w:rsid w:val="005E0B2A"/>
    <w:rsid w:val="005E3519"/>
    <w:rsid w:val="005E4730"/>
    <w:rsid w:val="005E4925"/>
    <w:rsid w:val="005E4CB0"/>
    <w:rsid w:val="005E4EC7"/>
    <w:rsid w:val="005E6745"/>
    <w:rsid w:val="005E67C5"/>
    <w:rsid w:val="005E6F87"/>
    <w:rsid w:val="005E73DA"/>
    <w:rsid w:val="005E7C3A"/>
    <w:rsid w:val="005E7E45"/>
    <w:rsid w:val="005E7E90"/>
    <w:rsid w:val="005E7F48"/>
    <w:rsid w:val="005F17D2"/>
    <w:rsid w:val="005F238A"/>
    <w:rsid w:val="005F37D2"/>
    <w:rsid w:val="005F3C6B"/>
    <w:rsid w:val="005F3E83"/>
    <w:rsid w:val="005F557B"/>
    <w:rsid w:val="005F667E"/>
    <w:rsid w:val="005F6B0E"/>
    <w:rsid w:val="005F6DAA"/>
    <w:rsid w:val="005F6FE7"/>
    <w:rsid w:val="00600B45"/>
    <w:rsid w:val="00601040"/>
    <w:rsid w:val="006020B8"/>
    <w:rsid w:val="0060271F"/>
    <w:rsid w:val="00603BB5"/>
    <w:rsid w:val="00604826"/>
    <w:rsid w:val="0060559E"/>
    <w:rsid w:val="00606F2A"/>
    <w:rsid w:val="0060754E"/>
    <w:rsid w:val="00611910"/>
    <w:rsid w:val="00614C47"/>
    <w:rsid w:val="006158CD"/>
    <w:rsid w:val="00615F85"/>
    <w:rsid w:val="00616B88"/>
    <w:rsid w:val="00617A12"/>
    <w:rsid w:val="00621551"/>
    <w:rsid w:val="00621554"/>
    <w:rsid w:val="00621D69"/>
    <w:rsid w:val="00621FF1"/>
    <w:rsid w:val="0062222D"/>
    <w:rsid w:val="006231F0"/>
    <w:rsid w:val="006238A4"/>
    <w:rsid w:val="006274EB"/>
    <w:rsid w:val="00635928"/>
    <w:rsid w:val="00635C1E"/>
    <w:rsid w:val="00635FFA"/>
    <w:rsid w:val="006368A4"/>
    <w:rsid w:val="00636C09"/>
    <w:rsid w:val="006372D6"/>
    <w:rsid w:val="006406B2"/>
    <w:rsid w:val="00641653"/>
    <w:rsid w:val="00641C4D"/>
    <w:rsid w:val="00642FDB"/>
    <w:rsid w:val="006445DE"/>
    <w:rsid w:val="006446B5"/>
    <w:rsid w:val="00644A52"/>
    <w:rsid w:val="00644D26"/>
    <w:rsid w:val="006477E5"/>
    <w:rsid w:val="0065043D"/>
    <w:rsid w:val="00651A03"/>
    <w:rsid w:val="00652141"/>
    <w:rsid w:val="006529DE"/>
    <w:rsid w:val="006531DE"/>
    <w:rsid w:val="006565AC"/>
    <w:rsid w:val="006567CB"/>
    <w:rsid w:val="00656B76"/>
    <w:rsid w:val="006606B7"/>
    <w:rsid w:val="00661E46"/>
    <w:rsid w:val="0066377D"/>
    <w:rsid w:val="00663928"/>
    <w:rsid w:val="00663C2C"/>
    <w:rsid w:val="0066400C"/>
    <w:rsid w:val="006642A4"/>
    <w:rsid w:val="0066458B"/>
    <w:rsid w:val="006648C5"/>
    <w:rsid w:val="006649E9"/>
    <w:rsid w:val="00666A40"/>
    <w:rsid w:val="00667F47"/>
    <w:rsid w:val="006713EE"/>
    <w:rsid w:val="006719EE"/>
    <w:rsid w:val="00671C6A"/>
    <w:rsid w:val="006731A3"/>
    <w:rsid w:val="00673777"/>
    <w:rsid w:val="006746CF"/>
    <w:rsid w:val="00675061"/>
    <w:rsid w:val="00676AD1"/>
    <w:rsid w:val="00677329"/>
    <w:rsid w:val="00677671"/>
    <w:rsid w:val="00680593"/>
    <w:rsid w:val="006805B1"/>
    <w:rsid w:val="00682169"/>
    <w:rsid w:val="006829FE"/>
    <w:rsid w:val="00682CB4"/>
    <w:rsid w:val="00684FDE"/>
    <w:rsid w:val="00685E39"/>
    <w:rsid w:val="00685E56"/>
    <w:rsid w:val="00686B3C"/>
    <w:rsid w:val="006901E4"/>
    <w:rsid w:val="00691BFC"/>
    <w:rsid w:val="00692176"/>
    <w:rsid w:val="006929BD"/>
    <w:rsid w:val="00692E4C"/>
    <w:rsid w:val="00693E4D"/>
    <w:rsid w:val="006941D7"/>
    <w:rsid w:val="006955B4"/>
    <w:rsid w:val="00695F73"/>
    <w:rsid w:val="006960B6"/>
    <w:rsid w:val="00696658"/>
    <w:rsid w:val="00696DAA"/>
    <w:rsid w:val="00696E15"/>
    <w:rsid w:val="00697861"/>
    <w:rsid w:val="006A124E"/>
    <w:rsid w:val="006A290A"/>
    <w:rsid w:val="006A321A"/>
    <w:rsid w:val="006A32E9"/>
    <w:rsid w:val="006A3F23"/>
    <w:rsid w:val="006A467D"/>
    <w:rsid w:val="006A4D24"/>
    <w:rsid w:val="006A512B"/>
    <w:rsid w:val="006A5D76"/>
    <w:rsid w:val="006A68A8"/>
    <w:rsid w:val="006A701A"/>
    <w:rsid w:val="006B0946"/>
    <w:rsid w:val="006B2CFB"/>
    <w:rsid w:val="006B36B8"/>
    <w:rsid w:val="006B41DF"/>
    <w:rsid w:val="006B4C83"/>
    <w:rsid w:val="006B56EC"/>
    <w:rsid w:val="006B5725"/>
    <w:rsid w:val="006B6CF9"/>
    <w:rsid w:val="006B70E5"/>
    <w:rsid w:val="006C015D"/>
    <w:rsid w:val="006C137A"/>
    <w:rsid w:val="006C1956"/>
    <w:rsid w:val="006C333E"/>
    <w:rsid w:val="006C3F20"/>
    <w:rsid w:val="006C4FE7"/>
    <w:rsid w:val="006C50CC"/>
    <w:rsid w:val="006C75DC"/>
    <w:rsid w:val="006C7870"/>
    <w:rsid w:val="006C7912"/>
    <w:rsid w:val="006D09E2"/>
    <w:rsid w:val="006D127D"/>
    <w:rsid w:val="006D14ED"/>
    <w:rsid w:val="006D1514"/>
    <w:rsid w:val="006D257C"/>
    <w:rsid w:val="006D2A00"/>
    <w:rsid w:val="006D2EE8"/>
    <w:rsid w:val="006D3A29"/>
    <w:rsid w:val="006D4F9A"/>
    <w:rsid w:val="006D567A"/>
    <w:rsid w:val="006D66E0"/>
    <w:rsid w:val="006D6A7E"/>
    <w:rsid w:val="006D78BE"/>
    <w:rsid w:val="006E23A9"/>
    <w:rsid w:val="006E25FC"/>
    <w:rsid w:val="006E34CA"/>
    <w:rsid w:val="006E3744"/>
    <w:rsid w:val="006E39A8"/>
    <w:rsid w:val="006E3F28"/>
    <w:rsid w:val="006E4740"/>
    <w:rsid w:val="006E580A"/>
    <w:rsid w:val="006E594F"/>
    <w:rsid w:val="006E656E"/>
    <w:rsid w:val="006E67AD"/>
    <w:rsid w:val="006E795C"/>
    <w:rsid w:val="006F02A9"/>
    <w:rsid w:val="006F07B7"/>
    <w:rsid w:val="006F4D65"/>
    <w:rsid w:val="006F5A5C"/>
    <w:rsid w:val="006F5F22"/>
    <w:rsid w:val="006F6C59"/>
    <w:rsid w:val="006F706C"/>
    <w:rsid w:val="006F73B9"/>
    <w:rsid w:val="00700447"/>
    <w:rsid w:val="00701EC2"/>
    <w:rsid w:val="0070328F"/>
    <w:rsid w:val="0070381D"/>
    <w:rsid w:val="007040E7"/>
    <w:rsid w:val="007059A6"/>
    <w:rsid w:val="00706B3C"/>
    <w:rsid w:val="00710B73"/>
    <w:rsid w:val="007115F9"/>
    <w:rsid w:val="0071162D"/>
    <w:rsid w:val="00711A02"/>
    <w:rsid w:val="00712F14"/>
    <w:rsid w:val="00713939"/>
    <w:rsid w:val="00715A92"/>
    <w:rsid w:val="007165D2"/>
    <w:rsid w:val="007224BC"/>
    <w:rsid w:val="007225BB"/>
    <w:rsid w:val="0072306A"/>
    <w:rsid w:val="0072379A"/>
    <w:rsid w:val="0072566B"/>
    <w:rsid w:val="00725D92"/>
    <w:rsid w:val="00726403"/>
    <w:rsid w:val="007275DE"/>
    <w:rsid w:val="007300B0"/>
    <w:rsid w:val="00730C91"/>
    <w:rsid w:val="00730F1F"/>
    <w:rsid w:val="00730FF5"/>
    <w:rsid w:val="00732C6E"/>
    <w:rsid w:val="00733EA6"/>
    <w:rsid w:val="00734A3A"/>
    <w:rsid w:val="00734E24"/>
    <w:rsid w:val="00735718"/>
    <w:rsid w:val="00736D79"/>
    <w:rsid w:val="0073767C"/>
    <w:rsid w:val="00737759"/>
    <w:rsid w:val="007404E0"/>
    <w:rsid w:val="0074074F"/>
    <w:rsid w:val="007437D8"/>
    <w:rsid w:val="00745E02"/>
    <w:rsid w:val="00745F0F"/>
    <w:rsid w:val="00746404"/>
    <w:rsid w:val="00746A35"/>
    <w:rsid w:val="00751161"/>
    <w:rsid w:val="0075322B"/>
    <w:rsid w:val="00753F5A"/>
    <w:rsid w:val="00754000"/>
    <w:rsid w:val="00755A1C"/>
    <w:rsid w:val="00755AD6"/>
    <w:rsid w:val="00755D05"/>
    <w:rsid w:val="00756B0C"/>
    <w:rsid w:val="00760A61"/>
    <w:rsid w:val="00760F0B"/>
    <w:rsid w:val="007611F3"/>
    <w:rsid w:val="00761240"/>
    <w:rsid w:val="00762BB0"/>
    <w:rsid w:val="007630F2"/>
    <w:rsid w:val="007637AF"/>
    <w:rsid w:val="00763B1C"/>
    <w:rsid w:val="00765304"/>
    <w:rsid w:val="0076670A"/>
    <w:rsid w:val="00767AFC"/>
    <w:rsid w:val="00767EBA"/>
    <w:rsid w:val="00770566"/>
    <w:rsid w:val="00770DF1"/>
    <w:rsid w:val="00772CC0"/>
    <w:rsid w:val="0077351F"/>
    <w:rsid w:val="00774F61"/>
    <w:rsid w:val="00775D78"/>
    <w:rsid w:val="00775E64"/>
    <w:rsid w:val="00776B32"/>
    <w:rsid w:val="007774B6"/>
    <w:rsid w:val="007801C9"/>
    <w:rsid w:val="0078066E"/>
    <w:rsid w:val="0078101E"/>
    <w:rsid w:val="007819FB"/>
    <w:rsid w:val="007827AA"/>
    <w:rsid w:val="00782C08"/>
    <w:rsid w:val="00785A76"/>
    <w:rsid w:val="00785CD0"/>
    <w:rsid w:val="00786C20"/>
    <w:rsid w:val="0078728A"/>
    <w:rsid w:val="0078740B"/>
    <w:rsid w:val="007879A5"/>
    <w:rsid w:val="00787C0A"/>
    <w:rsid w:val="00791585"/>
    <w:rsid w:val="0079312C"/>
    <w:rsid w:val="00793B1C"/>
    <w:rsid w:val="00793E6F"/>
    <w:rsid w:val="00794C0D"/>
    <w:rsid w:val="00795234"/>
    <w:rsid w:val="007953AB"/>
    <w:rsid w:val="007970DC"/>
    <w:rsid w:val="007A03E7"/>
    <w:rsid w:val="007A097E"/>
    <w:rsid w:val="007A0A06"/>
    <w:rsid w:val="007A26CD"/>
    <w:rsid w:val="007A2ACF"/>
    <w:rsid w:val="007A4214"/>
    <w:rsid w:val="007A4C01"/>
    <w:rsid w:val="007A53BC"/>
    <w:rsid w:val="007A5A94"/>
    <w:rsid w:val="007A5B02"/>
    <w:rsid w:val="007A61C2"/>
    <w:rsid w:val="007A7B88"/>
    <w:rsid w:val="007B043E"/>
    <w:rsid w:val="007B053B"/>
    <w:rsid w:val="007B068B"/>
    <w:rsid w:val="007B19F2"/>
    <w:rsid w:val="007B1C4E"/>
    <w:rsid w:val="007B4103"/>
    <w:rsid w:val="007B4918"/>
    <w:rsid w:val="007B5EE8"/>
    <w:rsid w:val="007B624F"/>
    <w:rsid w:val="007B65EE"/>
    <w:rsid w:val="007B6DC9"/>
    <w:rsid w:val="007B76C9"/>
    <w:rsid w:val="007B7DD7"/>
    <w:rsid w:val="007C2B63"/>
    <w:rsid w:val="007C3972"/>
    <w:rsid w:val="007C403D"/>
    <w:rsid w:val="007C4144"/>
    <w:rsid w:val="007C4EB5"/>
    <w:rsid w:val="007C50FB"/>
    <w:rsid w:val="007C73C7"/>
    <w:rsid w:val="007D0CAC"/>
    <w:rsid w:val="007D1403"/>
    <w:rsid w:val="007D1B0A"/>
    <w:rsid w:val="007D1FDF"/>
    <w:rsid w:val="007D31B5"/>
    <w:rsid w:val="007D3837"/>
    <w:rsid w:val="007D499D"/>
    <w:rsid w:val="007D606F"/>
    <w:rsid w:val="007D6C6F"/>
    <w:rsid w:val="007D6DD2"/>
    <w:rsid w:val="007E1336"/>
    <w:rsid w:val="007E160D"/>
    <w:rsid w:val="007E1880"/>
    <w:rsid w:val="007E1D2E"/>
    <w:rsid w:val="007E327C"/>
    <w:rsid w:val="007E4526"/>
    <w:rsid w:val="007E502A"/>
    <w:rsid w:val="007E558C"/>
    <w:rsid w:val="007E599B"/>
    <w:rsid w:val="007E6781"/>
    <w:rsid w:val="007E7962"/>
    <w:rsid w:val="007F0646"/>
    <w:rsid w:val="007F0AB1"/>
    <w:rsid w:val="007F226B"/>
    <w:rsid w:val="007F243F"/>
    <w:rsid w:val="007F27A3"/>
    <w:rsid w:val="007F3711"/>
    <w:rsid w:val="007F3E0D"/>
    <w:rsid w:val="007F4339"/>
    <w:rsid w:val="007F45D2"/>
    <w:rsid w:val="007F5857"/>
    <w:rsid w:val="007F6DEA"/>
    <w:rsid w:val="007F72DB"/>
    <w:rsid w:val="007F72FF"/>
    <w:rsid w:val="00800B05"/>
    <w:rsid w:val="00800FD7"/>
    <w:rsid w:val="00801422"/>
    <w:rsid w:val="00802125"/>
    <w:rsid w:val="008046A2"/>
    <w:rsid w:val="0080483A"/>
    <w:rsid w:val="00804A26"/>
    <w:rsid w:val="00804A38"/>
    <w:rsid w:val="008064CD"/>
    <w:rsid w:val="00806718"/>
    <w:rsid w:val="00806CE2"/>
    <w:rsid w:val="008112C0"/>
    <w:rsid w:val="00812198"/>
    <w:rsid w:val="008146D1"/>
    <w:rsid w:val="008149B2"/>
    <w:rsid w:val="00814F35"/>
    <w:rsid w:val="00816271"/>
    <w:rsid w:val="00816B20"/>
    <w:rsid w:val="0081738E"/>
    <w:rsid w:val="008176FA"/>
    <w:rsid w:val="00817FAC"/>
    <w:rsid w:val="00820560"/>
    <w:rsid w:val="00821479"/>
    <w:rsid w:val="008214B1"/>
    <w:rsid w:val="00822343"/>
    <w:rsid w:val="00822908"/>
    <w:rsid w:val="0082420D"/>
    <w:rsid w:val="00824BB6"/>
    <w:rsid w:val="00826215"/>
    <w:rsid w:val="00826737"/>
    <w:rsid w:val="0082673E"/>
    <w:rsid w:val="00826C25"/>
    <w:rsid w:val="00826DF0"/>
    <w:rsid w:val="0082706A"/>
    <w:rsid w:val="008278B0"/>
    <w:rsid w:val="008303C0"/>
    <w:rsid w:val="00831D6C"/>
    <w:rsid w:val="00833A51"/>
    <w:rsid w:val="00835596"/>
    <w:rsid w:val="00835710"/>
    <w:rsid w:val="00836AE6"/>
    <w:rsid w:val="00837382"/>
    <w:rsid w:val="00841D9F"/>
    <w:rsid w:val="00841F50"/>
    <w:rsid w:val="008433A3"/>
    <w:rsid w:val="00844E19"/>
    <w:rsid w:val="0084624F"/>
    <w:rsid w:val="008464A6"/>
    <w:rsid w:val="00846CC0"/>
    <w:rsid w:val="008473BC"/>
    <w:rsid w:val="00850218"/>
    <w:rsid w:val="0085066D"/>
    <w:rsid w:val="00850CBB"/>
    <w:rsid w:val="00852FD7"/>
    <w:rsid w:val="00853D55"/>
    <w:rsid w:val="008548B5"/>
    <w:rsid w:val="008556CE"/>
    <w:rsid w:val="00855A3A"/>
    <w:rsid w:val="00856FA3"/>
    <w:rsid w:val="008571A8"/>
    <w:rsid w:val="00857277"/>
    <w:rsid w:val="00857878"/>
    <w:rsid w:val="00857BB4"/>
    <w:rsid w:val="00857DD7"/>
    <w:rsid w:val="0086031E"/>
    <w:rsid w:val="0086055A"/>
    <w:rsid w:val="00862692"/>
    <w:rsid w:val="008635FA"/>
    <w:rsid w:val="00864322"/>
    <w:rsid w:val="008648F0"/>
    <w:rsid w:val="00864A58"/>
    <w:rsid w:val="0086535A"/>
    <w:rsid w:val="00865745"/>
    <w:rsid w:val="008657A5"/>
    <w:rsid w:val="008672A6"/>
    <w:rsid w:val="00867850"/>
    <w:rsid w:val="00867A15"/>
    <w:rsid w:val="00870083"/>
    <w:rsid w:val="00871CE1"/>
    <w:rsid w:val="00871EA4"/>
    <w:rsid w:val="00871EE7"/>
    <w:rsid w:val="008720A1"/>
    <w:rsid w:val="008724DF"/>
    <w:rsid w:val="00875318"/>
    <w:rsid w:val="008777C6"/>
    <w:rsid w:val="00880A05"/>
    <w:rsid w:val="008830CF"/>
    <w:rsid w:val="008836BB"/>
    <w:rsid w:val="00883D3B"/>
    <w:rsid w:val="008849C3"/>
    <w:rsid w:val="00884D21"/>
    <w:rsid w:val="0088575D"/>
    <w:rsid w:val="00885ACB"/>
    <w:rsid w:val="008863A0"/>
    <w:rsid w:val="008870F9"/>
    <w:rsid w:val="0088720A"/>
    <w:rsid w:val="00887262"/>
    <w:rsid w:val="00887415"/>
    <w:rsid w:val="00887F7D"/>
    <w:rsid w:val="008906BC"/>
    <w:rsid w:val="00892492"/>
    <w:rsid w:val="0089283D"/>
    <w:rsid w:val="00892F57"/>
    <w:rsid w:val="00893043"/>
    <w:rsid w:val="00893580"/>
    <w:rsid w:val="00893C31"/>
    <w:rsid w:val="008941E6"/>
    <w:rsid w:val="00894316"/>
    <w:rsid w:val="008947EA"/>
    <w:rsid w:val="00894E43"/>
    <w:rsid w:val="0089503A"/>
    <w:rsid w:val="00895761"/>
    <w:rsid w:val="00895D09"/>
    <w:rsid w:val="0089604F"/>
    <w:rsid w:val="008963B6"/>
    <w:rsid w:val="00897032"/>
    <w:rsid w:val="00897EBE"/>
    <w:rsid w:val="008A0A45"/>
    <w:rsid w:val="008A1815"/>
    <w:rsid w:val="008A19EA"/>
    <w:rsid w:val="008A30F7"/>
    <w:rsid w:val="008A4A5D"/>
    <w:rsid w:val="008A6880"/>
    <w:rsid w:val="008A78A6"/>
    <w:rsid w:val="008B0D25"/>
    <w:rsid w:val="008B2AC6"/>
    <w:rsid w:val="008B37B8"/>
    <w:rsid w:val="008B4ED9"/>
    <w:rsid w:val="008B60C7"/>
    <w:rsid w:val="008B6A93"/>
    <w:rsid w:val="008C0082"/>
    <w:rsid w:val="008C00DF"/>
    <w:rsid w:val="008C0E4E"/>
    <w:rsid w:val="008C0EC0"/>
    <w:rsid w:val="008C1778"/>
    <w:rsid w:val="008C25AE"/>
    <w:rsid w:val="008C2DFE"/>
    <w:rsid w:val="008C404B"/>
    <w:rsid w:val="008C48BC"/>
    <w:rsid w:val="008C7A8C"/>
    <w:rsid w:val="008D0B9E"/>
    <w:rsid w:val="008D22EC"/>
    <w:rsid w:val="008D4E66"/>
    <w:rsid w:val="008D705F"/>
    <w:rsid w:val="008E13ED"/>
    <w:rsid w:val="008E3738"/>
    <w:rsid w:val="008E3ABE"/>
    <w:rsid w:val="008E511A"/>
    <w:rsid w:val="008E5CB6"/>
    <w:rsid w:val="008E702F"/>
    <w:rsid w:val="008E7280"/>
    <w:rsid w:val="008F2099"/>
    <w:rsid w:val="008F2A6E"/>
    <w:rsid w:val="008F36DA"/>
    <w:rsid w:val="008F3772"/>
    <w:rsid w:val="008F380E"/>
    <w:rsid w:val="008F467C"/>
    <w:rsid w:val="008F4AF1"/>
    <w:rsid w:val="008F5020"/>
    <w:rsid w:val="008F5580"/>
    <w:rsid w:val="008F78B1"/>
    <w:rsid w:val="008F7CAF"/>
    <w:rsid w:val="00900662"/>
    <w:rsid w:val="009010F4"/>
    <w:rsid w:val="00901880"/>
    <w:rsid w:val="00902BEE"/>
    <w:rsid w:val="00903AEC"/>
    <w:rsid w:val="00903E8A"/>
    <w:rsid w:val="0090400A"/>
    <w:rsid w:val="00905DD3"/>
    <w:rsid w:val="00906988"/>
    <w:rsid w:val="00906A5E"/>
    <w:rsid w:val="00906D17"/>
    <w:rsid w:val="00907060"/>
    <w:rsid w:val="0090714B"/>
    <w:rsid w:val="00907EFA"/>
    <w:rsid w:val="00910449"/>
    <w:rsid w:val="00910AF6"/>
    <w:rsid w:val="00911A29"/>
    <w:rsid w:val="00913402"/>
    <w:rsid w:val="00915C7A"/>
    <w:rsid w:val="009165E9"/>
    <w:rsid w:val="00917032"/>
    <w:rsid w:val="00917233"/>
    <w:rsid w:val="0091743B"/>
    <w:rsid w:val="009175CA"/>
    <w:rsid w:val="00917733"/>
    <w:rsid w:val="00921185"/>
    <w:rsid w:val="009213E4"/>
    <w:rsid w:val="009229B3"/>
    <w:rsid w:val="009242FA"/>
    <w:rsid w:val="00927E4E"/>
    <w:rsid w:val="0093067E"/>
    <w:rsid w:val="00931460"/>
    <w:rsid w:val="009329B4"/>
    <w:rsid w:val="00932C9F"/>
    <w:rsid w:val="00933B4A"/>
    <w:rsid w:val="0093572D"/>
    <w:rsid w:val="009404E9"/>
    <w:rsid w:val="0094265D"/>
    <w:rsid w:val="009428D2"/>
    <w:rsid w:val="009429A6"/>
    <w:rsid w:val="00943139"/>
    <w:rsid w:val="009432C9"/>
    <w:rsid w:val="009442E8"/>
    <w:rsid w:val="00944740"/>
    <w:rsid w:val="00945E4E"/>
    <w:rsid w:val="00946D45"/>
    <w:rsid w:val="00950497"/>
    <w:rsid w:val="00951315"/>
    <w:rsid w:val="00952458"/>
    <w:rsid w:val="00952525"/>
    <w:rsid w:val="009529AD"/>
    <w:rsid w:val="00952AA9"/>
    <w:rsid w:val="00953AA0"/>
    <w:rsid w:val="0095421A"/>
    <w:rsid w:val="009550D0"/>
    <w:rsid w:val="00955239"/>
    <w:rsid w:val="0095590B"/>
    <w:rsid w:val="00957A42"/>
    <w:rsid w:val="00957D5E"/>
    <w:rsid w:val="00961970"/>
    <w:rsid w:val="009624D7"/>
    <w:rsid w:val="00962DC2"/>
    <w:rsid w:val="0096302E"/>
    <w:rsid w:val="009631E0"/>
    <w:rsid w:val="009663B1"/>
    <w:rsid w:val="009666FC"/>
    <w:rsid w:val="00966745"/>
    <w:rsid w:val="00966C91"/>
    <w:rsid w:val="00966DBB"/>
    <w:rsid w:val="00967396"/>
    <w:rsid w:val="00967921"/>
    <w:rsid w:val="00967B92"/>
    <w:rsid w:val="00970934"/>
    <w:rsid w:val="00970A77"/>
    <w:rsid w:val="009714D6"/>
    <w:rsid w:val="00972012"/>
    <w:rsid w:val="00972EB5"/>
    <w:rsid w:val="00976063"/>
    <w:rsid w:val="00977B3D"/>
    <w:rsid w:val="00981FD0"/>
    <w:rsid w:val="0098468D"/>
    <w:rsid w:val="0098591F"/>
    <w:rsid w:val="00985985"/>
    <w:rsid w:val="009860DC"/>
    <w:rsid w:val="00986570"/>
    <w:rsid w:val="00986DBE"/>
    <w:rsid w:val="00987E53"/>
    <w:rsid w:val="009909B5"/>
    <w:rsid w:val="00990F1F"/>
    <w:rsid w:val="00991D71"/>
    <w:rsid w:val="00993414"/>
    <w:rsid w:val="009938FC"/>
    <w:rsid w:val="00996136"/>
    <w:rsid w:val="009964C1"/>
    <w:rsid w:val="0099675D"/>
    <w:rsid w:val="00996A59"/>
    <w:rsid w:val="00997275"/>
    <w:rsid w:val="009A24E3"/>
    <w:rsid w:val="009A2F9E"/>
    <w:rsid w:val="009A308C"/>
    <w:rsid w:val="009A399F"/>
    <w:rsid w:val="009A4EDC"/>
    <w:rsid w:val="009A5AE2"/>
    <w:rsid w:val="009A70F9"/>
    <w:rsid w:val="009A736A"/>
    <w:rsid w:val="009A7DDA"/>
    <w:rsid w:val="009B1131"/>
    <w:rsid w:val="009B12BF"/>
    <w:rsid w:val="009B17FA"/>
    <w:rsid w:val="009B2DE2"/>
    <w:rsid w:val="009B31CC"/>
    <w:rsid w:val="009B424D"/>
    <w:rsid w:val="009B4D1F"/>
    <w:rsid w:val="009B5C7F"/>
    <w:rsid w:val="009B67F1"/>
    <w:rsid w:val="009B7DB5"/>
    <w:rsid w:val="009C0B59"/>
    <w:rsid w:val="009C10BB"/>
    <w:rsid w:val="009C1448"/>
    <w:rsid w:val="009C305F"/>
    <w:rsid w:val="009C3B96"/>
    <w:rsid w:val="009C4260"/>
    <w:rsid w:val="009C4322"/>
    <w:rsid w:val="009C4F11"/>
    <w:rsid w:val="009C515C"/>
    <w:rsid w:val="009C586B"/>
    <w:rsid w:val="009C5B61"/>
    <w:rsid w:val="009C5CCE"/>
    <w:rsid w:val="009C5D9E"/>
    <w:rsid w:val="009C642A"/>
    <w:rsid w:val="009C67FC"/>
    <w:rsid w:val="009C729A"/>
    <w:rsid w:val="009D02A5"/>
    <w:rsid w:val="009D0EA6"/>
    <w:rsid w:val="009D1DF3"/>
    <w:rsid w:val="009D2564"/>
    <w:rsid w:val="009D32C1"/>
    <w:rsid w:val="009D3FEF"/>
    <w:rsid w:val="009D4ADC"/>
    <w:rsid w:val="009D53CC"/>
    <w:rsid w:val="009D6129"/>
    <w:rsid w:val="009D67B9"/>
    <w:rsid w:val="009D71FC"/>
    <w:rsid w:val="009D7AB3"/>
    <w:rsid w:val="009E0341"/>
    <w:rsid w:val="009E07CE"/>
    <w:rsid w:val="009E083A"/>
    <w:rsid w:val="009E117E"/>
    <w:rsid w:val="009E1A0F"/>
    <w:rsid w:val="009E355B"/>
    <w:rsid w:val="009E3645"/>
    <w:rsid w:val="009E391E"/>
    <w:rsid w:val="009E3E40"/>
    <w:rsid w:val="009E60ED"/>
    <w:rsid w:val="009F0B67"/>
    <w:rsid w:val="009F0C31"/>
    <w:rsid w:val="009F1246"/>
    <w:rsid w:val="009F17EE"/>
    <w:rsid w:val="009F4121"/>
    <w:rsid w:val="009F5864"/>
    <w:rsid w:val="00A009B2"/>
    <w:rsid w:val="00A00A1A"/>
    <w:rsid w:val="00A010AE"/>
    <w:rsid w:val="00A01E65"/>
    <w:rsid w:val="00A023C8"/>
    <w:rsid w:val="00A03B15"/>
    <w:rsid w:val="00A048FF"/>
    <w:rsid w:val="00A05AE9"/>
    <w:rsid w:val="00A05CA5"/>
    <w:rsid w:val="00A05E9A"/>
    <w:rsid w:val="00A05EE6"/>
    <w:rsid w:val="00A0607B"/>
    <w:rsid w:val="00A07CCC"/>
    <w:rsid w:val="00A10FE7"/>
    <w:rsid w:val="00A11953"/>
    <w:rsid w:val="00A1269B"/>
    <w:rsid w:val="00A13C04"/>
    <w:rsid w:val="00A153B9"/>
    <w:rsid w:val="00A163DB"/>
    <w:rsid w:val="00A164D8"/>
    <w:rsid w:val="00A16EFB"/>
    <w:rsid w:val="00A21830"/>
    <w:rsid w:val="00A21E59"/>
    <w:rsid w:val="00A22009"/>
    <w:rsid w:val="00A2289E"/>
    <w:rsid w:val="00A23178"/>
    <w:rsid w:val="00A249C4"/>
    <w:rsid w:val="00A2501E"/>
    <w:rsid w:val="00A25233"/>
    <w:rsid w:val="00A25986"/>
    <w:rsid w:val="00A25A19"/>
    <w:rsid w:val="00A25EE4"/>
    <w:rsid w:val="00A2641A"/>
    <w:rsid w:val="00A26D76"/>
    <w:rsid w:val="00A3027E"/>
    <w:rsid w:val="00A30351"/>
    <w:rsid w:val="00A30419"/>
    <w:rsid w:val="00A30D36"/>
    <w:rsid w:val="00A3344F"/>
    <w:rsid w:val="00A33565"/>
    <w:rsid w:val="00A33E2B"/>
    <w:rsid w:val="00A34074"/>
    <w:rsid w:val="00A350F7"/>
    <w:rsid w:val="00A36029"/>
    <w:rsid w:val="00A360C7"/>
    <w:rsid w:val="00A377F4"/>
    <w:rsid w:val="00A37C53"/>
    <w:rsid w:val="00A37D48"/>
    <w:rsid w:val="00A405A0"/>
    <w:rsid w:val="00A41024"/>
    <w:rsid w:val="00A4118B"/>
    <w:rsid w:val="00A41799"/>
    <w:rsid w:val="00A419C2"/>
    <w:rsid w:val="00A419D5"/>
    <w:rsid w:val="00A4244A"/>
    <w:rsid w:val="00A426B3"/>
    <w:rsid w:val="00A42F38"/>
    <w:rsid w:val="00A430D6"/>
    <w:rsid w:val="00A43707"/>
    <w:rsid w:val="00A44C5E"/>
    <w:rsid w:val="00A476D5"/>
    <w:rsid w:val="00A47993"/>
    <w:rsid w:val="00A47EB3"/>
    <w:rsid w:val="00A47EC2"/>
    <w:rsid w:val="00A502F5"/>
    <w:rsid w:val="00A516A8"/>
    <w:rsid w:val="00A5177B"/>
    <w:rsid w:val="00A51D4F"/>
    <w:rsid w:val="00A51E64"/>
    <w:rsid w:val="00A52589"/>
    <w:rsid w:val="00A53AA3"/>
    <w:rsid w:val="00A542B6"/>
    <w:rsid w:val="00A543F5"/>
    <w:rsid w:val="00A54A88"/>
    <w:rsid w:val="00A54B6F"/>
    <w:rsid w:val="00A55063"/>
    <w:rsid w:val="00A562CD"/>
    <w:rsid w:val="00A56DD5"/>
    <w:rsid w:val="00A60F27"/>
    <w:rsid w:val="00A61A72"/>
    <w:rsid w:val="00A61D13"/>
    <w:rsid w:val="00A6289D"/>
    <w:rsid w:val="00A6332C"/>
    <w:rsid w:val="00A64E46"/>
    <w:rsid w:val="00A65134"/>
    <w:rsid w:val="00A652FF"/>
    <w:rsid w:val="00A65436"/>
    <w:rsid w:val="00A66305"/>
    <w:rsid w:val="00A67ADB"/>
    <w:rsid w:val="00A70A48"/>
    <w:rsid w:val="00A731F4"/>
    <w:rsid w:val="00A7410F"/>
    <w:rsid w:val="00A74B2C"/>
    <w:rsid w:val="00A760A2"/>
    <w:rsid w:val="00A760DB"/>
    <w:rsid w:val="00A76649"/>
    <w:rsid w:val="00A7679B"/>
    <w:rsid w:val="00A76B6D"/>
    <w:rsid w:val="00A77598"/>
    <w:rsid w:val="00A77A6A"/>
    <w:rsid w:val="00A80B81"/>
    <w:rsid w:val="00A80D27"/>
    <w:rsid w:val="00A826D2"/>
    <w:rsid w:val="00A84B8F"/>
    <w:rsid w:val="00A85CBB"/>
    <w:rsid w:val="00A914A7"/>
    <w:rsid w:val="00A921F1"/>
    <w:rsid w:val="00A937C7"/>
    <w:rsid w:val="00A93992"/>
    <w:rsid w:val="00A959AA"/>
    <w:rsid w:val="00A959EC"/>
    <w:rsid w:val="00A97AE0"/>
    <w:rsid w:val="00AA1BAD"/>
    <w:rsid w:val="00AA3205"/>
    <w:rsid w:val="00AA32B6"/>
    <w:rsid w:val="00AA3C31"/>
    <w:rsid w:val="00AA4577"/>
    <w:rsid w:val="00AA4619"/>
    <w:rsid w:val="00AA5044"/>
    <w:rsid w:val="00AB0162"/>
    <w:rsid w:val="00AB1704"/>
    <w:rsid w:val="00AB28C5"/>
    <w:rsid w:val="00AB42EB"/>
    <w:rsid w:val="00AB44D8"/>
    <w:rsid w:val="00AB4E5C"/>
    <w:rsid w:val="00AB4EAF"/>
    <w:rsid w:val="00AB5BF9"/>
    <w:rsid w:val="00AB648D"/>
    <w:rsid w:val="00AC0F07"/>
    <w:rsid w:val="00AC2944"/>
    <w:rsid w:val="00AC37D7"/>
    <w:rsid w:val="00AC3CF4"/>
    <w:rsid w:val="00AC62BD"/>
    <w:rsid w:val="00AC7255"/>
    <w:rsid w:val="00AC7879"/>
    <w:rsid w:val="00AC7EA6"/>
    <w:rsid w:val="00AD05E2"/>
    <w:rsid w:val="00AD0A12"/>
    <w:rsid w:val="00AD1982"/>
    <w:rsid w:val="00AD19FB"/>
    <w:rsid w:val="00AD396B"/>
    <w:rsid w:val="00AD7BF6"/>
    <w:rsid w:val="00AE09A9"/>
    <w:rsid w:val="00AE0F2D"/>
    <w:rsid w:val="00AE2679"/>
    <w:rsid w:val="00AE3803"/>
    <w:rsid w:val="00AE7399"/>
    <w:rsid w:val="00AE7540"/>
    <w:rsid w:val="00AF03CC"/>
    <w:rsid w:val="00AF0875"/>
    <w:rsid w:val="00AF0E2F"/>
    <w:rsid w:val="00AF11F1"/>
    <w:rsid w:val="00AF39B6"/>
    <w:rsid w:val="00AF45ED"/>
    <w:rsid w:val="00AF48EA"/>
    <w:rsid w:val="00AF5574"/>
    <w:rsid w:val="00AF55D4"/>
    <w:rsid w:val="00AF5D6F"/>
    <w:rsid w:val="00AF6E9E"/>
    <w:rsid w:val="00B00037"/>
    <w:rsid w:val="00B004B3"/>
    <w:rsid w:val="00B01B7B"/>
    <w:rsid w:val="00B01F6A"/>
    <w:rsid w:val="00B02252"/>
    <w:rsid w:val="00B02586"/>
    <w:rsid w:val="00B028E3"/>
    <w:rsid w:val="00B034B9"/>
    <w:rsid w:val="00B0458E"/>
    <w:rsid w:val="00B06C47"/>
    <w:rsid w:val="00B06E6C"/>
    <w:rsid w:val="00B06FE0"/>
    <w:rsid w:val="00B0740C"/>
    <w:rsid w:val="00B077CB"/>
    <w:rsid w:val="00B105E2"/>
    <w:rsid w:val="00B1060A"/>
    <w:rsid w:val="00B1129E"/>
    <w:rsid w:val="00B12811"/>
    <w:rsid w:val="00B13333"/>
    <w:rsid w:val="00B133C9"/>
    <w:rsid w:val="00B13A64"/>
    <w:rsid w:val="00B13C26"/>
    <w:rsid w:val="00B15D18"/>
    <w:rsid w:val="00B16004"/>
    <w:rsid w:val="00B20465"/>
    <w:rsid w:val="00B20CF3"/>
    <w:rsid w:val="00B21831"/>
    <w:rsid w:val="00B21F2D"/>
    <w:rsid w:val="00B2201C"/>
    <w:rsid w:val="00B225B6"/>
    <w:rsid w:val="00B226B2"/>
    <w:rsid w:val="00B23D3A"/>
    <w:rsid w:val="00B23E70"/>
    <w:rsid w:val="00B249F7"/>
    <w:rsid w:val="00B25819"/>
    <w:rsid w:val="00B26454"/>
    <w:rsid w:val="00B26C6F"/>
    <w:rsid w:val="00B27CBE"/>
    <w:rsid w:val="00B30540"/>
    <w:rsid w:val="00B32A47"/>
    <w:rsid w:val="00B33320"/>
    <w:rsid w:val="00B33C45"/>
    <w:rsid w:val="00B34B61"/>
    <w:rsid w:val="00B34DF2"/>
    <w:rsid w:val="00B35796"/>
    <w:rsid w:val="00B40170"/>
    <w:rsid w:val="00B40F35"/>
    <w:rsid w:val="00B4141E"/>
    <w:rsid w:val="00B4148C"/>
    <w:rsid w:val="00B41AB4"/>
    <w:rsid w:val="00B42A73"/>
    <w:rsid w:val="00B42ABF"/>
    <w:rsid w:val="00B42D35"/>
    <w:rsid w:val="00B42DC7"/>
    <w:rsid w:val="00B4313A"/>
    <w:rsid w:val="00B43715"/>
    <w:rsid w:val="00B454D3"/>
    <w:rsid w:val="00B46D93"/>
    <w:rsid w:val="00B46E42"/>
    <w:rsid w:val="00B50410"/>
    <w:rsid w:val="00B5182D"/>
    <w:rsid w:val="00B52257"/>
    <w:rsid w:val="00B53590"/>
    <w:rsid w:val="00B536B4"/>
    <w:rsid w:val="00B5384D"/>
    <w:rsid w:val="00B54A50"/>
    <w:rsid w:val="00B562F9"/>
    <w:rsid w:val="00B56AA7"/>
    <w:rsid w:val="00B57F04"/>
    <w:rsid w:val="00B6035C"/>
    <w:rsid w:val="00B60D8B"/>
    <w:rsid w:val="00B60DA6"/>
    <w:rsid w:val="00B61704"/>
    <w:rsid w:val="00B6182F"/>
    <w:rsid w:val="00B61987"/>
    <w:rsid w:val="00B628CA"/>
    <w:rsid w:val="00B62A23"/>
    <w:rsid w:val="00B62D5E"/>
    <w:rsid w:val="00B639CF"/>
    <w:rsid w:val="00B63D8A"/>
    <w:rsid w:val="00B6434B"/>
    <w:rsid w:val="00B64F79"/>
    <w:rsid w:val="00B66727"/>
    <w:rsid w:val="00B66927"/>
    <w:rsid w:val="00B66F93"/>
    <w:rsid w:val="00B70429"/>
    <w:rsid w:val="00B70AA9"/>
    <w:rsid w:val="00B71511"/>
    <w:rsid w:val="00B72836"/>
    <w:rsid w:val="00B740EA"/>
    <w:rsid w:val="00B74307"/>
    <w:rsid w:val="00B743FF"/>
    <w:rsid w:val="00B74B71"/>
    <w:rsid w:val="00B75CE7"/>
    <w:rsid w:val="00B75FB3"/>
    <w:rsid w:val="00B761DF"/>
    <w:rsid w:val="00B768F1"/>
    <w:rsid w:val="00B76BF7"/>
    <w:rsid w:val="00B76BFF"/>
    <w:rsid w:val="00B77193"/>
    <w:rsid w:val="00B80A5F"/>
    <w:rsid w:val="00B80EBC"/>
    <w:rsid w:val="00B8144C"/>
    <w:rsid w:val="00B82215"/>
    <w:rsid w:val="00B82229"/>
    <w:rsid w:val="00B8280B"/>
    <w:rsid w:val="00B828AC"/>
    <w:rsid w:val="00B84250"/>
    <w:rsid w:val="00B85DBB"/>
    <w:rsid w:val="00B86BCE"/>
    <w:rsid w:val="00B8704C"/>
    <w:rsid w:val="00B906FA"/>
    <w:rsid w:val="00B911C7"/>
    <w:rsid w:val="00B92722"/>
    <w:rsid w:val="00B92BF2"/>
    <w:rsid w:val="00B9303D"/>
    <w:rsid w:val="00B9309A"/>
    <w:rsid w:val="00B933B8"/>
    <w:rsid w:val="00B93CD4"/>
    <w:rsid w:val="00B94453"/>
    <w:rsid w:val="00B94D99"/>
    <w:rsid w:val="00B97180"/>
    <w:rsid w:val="00BA01E2"/>
    <w:rsid w:val="00BA07AE"/>
    <w:rsid w:val="00BA0C2A"/>
    <w:rsid w:val="00BA19AA"/>
    <w:rsid w:val="00BA3C00"/>
    <w:rsid w:val="00BA44F4"/>
    <w:rsid w:val="00BA5939"/>
    <w:rsid w:val="00BA5C1B"/>
    <w:rsid w:val="00BA5EA8"/>
    <w:rsid w:val="00BA5F51"/>
    <w:rsid w:val="00BA62FE"/>
    <w:rsid w:val="00BA6470"/>
    <w:rsid w:val="00BB03C1"/>
    <w:rsid w:val="00BB03F4"/>
    <w:rsid w:val="00BB04FE"/>
    <w:rsid w:val="00BB0AC5"/>
    <w:rsid w:val="00BB0B70"/>
    <w:rsid w:val="00BB0DBB"/>
    <w:rsid w:val="00BB19BE"/>
    <w:rsid w:val="00BB1C34"/>
    <w:rsid w:val="00BB28E7"/>
    <w:rsid w:val="00BB2BDF"/>
    <w:rsid w:val="00BB437C"/>
    <w:rsid w:val="00BB50D3"/>
    <w:rsid w:val="00BB5A05"/>
    <w:rsid w:val="00BB5C63"/>
    <w:rsid w:val="00BB6326"/>
    <w:rsid w:val="00BB69D4"/>
    <w:rsid w:val="00BC00F8"/>
    <w:rsid w:val="00BC042D"/>
    <w:rsid w:val="00BC0C3A"/>
    <w:rsid w:val="00BC17A5"/>
    <w:rsid w:val="00BC1D22"/>
    <w:rsid w:val="00BC26C3"/>
    <w:rsid w:val="00BC2DCD"/>
    <w:rsid w:val="00BC530F"/>
    <w:rsid w:val="00BC5704"/>
    <w:rsid w:val="00BC698B"/>
    <w:rsid w:val="00BC6CE5"/>
    <w:rsid w:val="00BC79B0"/>
    <w:rsid w:val="00BC7E3E"/>
    <w:rsid w:val="00BD06C9"/>
    <w:rsid w:val="00BD1E65"/>
    <w:rsid w:val="00BD285F"/>
    <w:rsid w:val="00BD3393"/>
    <w:rsid w:val="00BD39F3"/>
    <w:rsid w:val="00BD5317"/>
    <w:rsid w:val="00BD6DDB"/>
    <w:rsid w:val="00BD7CFF"/>
    <w:rsid w:val="00BD7DD6"/>
    <w:rsid w:val="00BD7E11"/>
    <w:rsid w:val="00BE044A"/>
    <w:rsid w:val="00BE087F"/>
    <w:rsid w:val="00BE1275"/>
    <w:rsid w:val="00BE25CC"/>
    <w:rsid w:val="00BE273E"/>
    <w:rsid w:val="00BE2F0E"/>
    <w:rsid w:val="00BE36F8"/>
    <w:rsid w:val="00BE3AFE"/>
    <w:rsid w:val="00BE55AD"/>
    <w:rsid w:val="00BE6121"/>
    <w:rsid w:val="00BE61E6"/>
    <w:rsid w:val="00BE633E"/>
    <w:rsid w:val="00BE6B64"/>
    <w:rsid w:val="00BE70C2"/>
    <w:rsid w:val="00BF176E"/>
    <w:rsid w:val="00BF3766"/>
    <w:rsid w:val="00BF46D0"/>
    <w:rsid w:val="00BF60C8"/>
    <w:rsid w:val="00BF7675"/>
    <w:rsid w:val="00BF784A"/>
    <w:rsid w:val="00BF799B"/>
    <w:rsid w:val="00C02801"/>
    <w:rsid w:val="00C04461"/>
    <w:rsid w:val="00C05A08"/>
    <w:rsid w:val="00C06757"/>
    <w:rsid w:val="00C06DA6"/>
    <w:rsid w:val="00C10358"/>
    <w:rsid w:val="00C161FA"/>
    <w:rsid w:val="00C16B26"/>
    <w:rsid w:val="00C17DBA"/>
    <w:rsid w:val="00C20AB3"/>
    <w:rsid w:val="00C2120D"/>
    <w:rsid w:val="00C222DB"/>
    <w:rsid w:val="00C23C95"/>
    <w:rsid w:val="00C2491C"/>
    <w:rsid w:val="00C24C74"/>
    <w:rsid w:val="00C25169"/>
    <w:rsid w:val="00C25413"/>
    <w:rsid w:val="00C31938"/>
    <w:rsid w:val="00C333A2"/>
    <w:rsid w:val="00C335B6"/>
    <w:rsid w:val="00C33BE2"/>
    <w:rsid w:val="00C350FF"/>
    <w:rsid w:val="00C3517A"/>
    <w:rsid w:val="00C35AAC"/>
    <w:rsid w:val="00C36100"/>
    <w:rsid w:val="00C36F4C"/>
    <w:rsid w:val="00C40F80"/>
    <w:rsid w:val="00C414A5"/>
    <w:rsid w:val="00C4277F"/>
    <w:rsid w:val="00C45AD3"/>
    <w:rsid w:val="00C460BD"/>
    <w:rsid w:val="00C46546"/>
    <w:rsid w:val="00C4675B"/>
    <w:rsid w:val="00C46A61"/>
    <w:rsid w:val="00C46B08"/>
    <w:rsid w:val="00C47286"/>
    <w:rsid w:val="00C478CB"/>
    <w:rsid w:val="00C47A7A"/>
    <w:rsid w:val="00C47E50"/>
    <w:rsid w:val="00C50152"/>
    <w:rsid w:val="00C503CB"/>
    <w:rsid w:val="00C51196"/>
    <w:rsid w:val="00C52D90"/>
    <w:rsid w:val="00C54C10"/>
    <w:rsid w:val="00C55783"/>
    <w:rsid w:val="00C567B1"/>
    <w:rsid w:val="00C5773B"/>
    <w:rsid w:val="00C60768"/>
    <w:rsid w:val="00C60867"/>
    <w:rsid w:val="00C62568"/>
    <w:rsid w:val="00C62BC5"/>
    <w:rsid w:val="00C62E64"/>
    <w:rsid w:val="00C63AE6"/>
    <w:rsid w:val="00C648F3"/>
    <w:rsid w:val="00C65412"/>
    <w:rsid w:val="00C65623"/>
    <w:rsid w:val="00C67957"/>
    <w:rsid w:val="00C7054C"/>
    <w:rsid w:val="00C718D9"/>
    <w:rsid w:val="00C71999"/>
    <w:rsid w:val="00C71B52"/>
    <w:rsid w:val="00C720B0"/>
    <w:rsid w:val="00C72B77"/>
    <w:rsid w:val="00C7373B"/>
    <w:rsid w:val="00C75087"/>
    <w:rsid w:val="00C75E15"/>
    <w:rsid w:val="00C763DF"/>
    <w:rsid w:val="00C76E43"/>
    <w:rsid w:val="00C76FBE"/>
    <w:rsid w:val="00C776D7"/>
    <w:rsid w:val="00C80F6D"/>
    <w:rsid w:val="00C80FA5"/>
    <w:rsid w:val="00C82128"/>
    <w:rsid w:val="00C82D28"/>
    <w:rsid w:val="00C82EED"/>
    <w:rsid w:val="00C8383C"/>
    <w:rsid w:val="00C84031"/>
    <w:rsid w:val="00C84A62"/>
    <w:rsid w:val="00C85D2B"/>
    <w:rsid w:val="00C86D4C"/>
    <w:rsid w:val="00C86ECA"/>
    <w:rsid w:val="00C870D6"/>
    <w:rsid w:val="00C87B68"/>
    <w:rsid w:val="00C91051"/>
    <w:rsid w:val="00C9145A"/>
    <w:rsid w:val="00C91FA7"/>
    <w:rsid w:val="00C92950"/>
    <w:rsid w:val="00C93572"/>
    <w:rsid w:val="00C9451E"/>
    <w:rsid w:val="00C9515A"/>
    <w:rsid w:val="00C95321"/>
    <w:rsid w:val="00C95381"/>
    <w:rsid w:val="00C955E8"/>
    <w:rsid w:val="00C9614C"/>
    <w:rsid w:val="00C9734E"/>
    <w:rsid w:val="00C97D12"/>
    <w:rsid w:val="00CA03DF"/>
    <w:rsid w:val="00CA0648"/>
    <w:rsid w:val="00CA0FD6"/>
    <w:rsid w:val="00CA18DE"/>
    <w:rsid w:val="00CA20C1"/>
    <w:rsid w:val="00CA2410"/>
    <w:rsid w:val="00CA293F"/>
    <w:rsid w:val="00CA2EBC"/>
    <w:rsid w:val="00CA3D6F"/>
    <w:rsid w:val="00CA5FF1"/>
    <w:rsid w:val="00CA6DDA"/>
    <w:rsid w:val="00CA7E0E"/>
    <w:rsid w:val="00CB0244"/>
    <w:rsid w:val="00CB10CC"/>
    <w:rsid w:val="00CB1400"/>
    <w:rsid w:val="00CB151A"/>
    <w:rsid w:val="00CB1A78"/>
    <w:rsid w:val="00CB2E39"/>
    <w:rsid w:val="00CB311C"/>
    <w:rsid w:val="00CB3948"/>
    <w:rsid w:val="00CB4C86"/>
    <w:rsid w:val="00CB4D11"/>
    <w:rsid w:val="00CB514F"/>
    <w:rsid w:val="00CB5EAD"/>
    <w:rsid w:val="00CB61F8"/>
    <w:rsid w:val="00CB7388"/>
    <w:rsid w:val="00CC0B66"/>
    <w:rsid w:val="00CC0BC1"/>
    <w:rsid w:val="00CC1D38"/>
    <w:rsid w:val="00CC2D0E"/>
    <w:rsid w:val="00CC35D8"/>
    <w:rsid w:val="00CC389F"/>
    <w:rsid w:val="00CC3BFD"/>
    <w:rsid w:val="00CC3CB7"/>
    <w:rsid w:val="00CC3E39"/>
    <w:rsid w:val="00CC4E9D"/>
    <w:rsid w:val="00CC51B1"/>
    <w:rsid w:val="00CC572E"/>
    <w:rsid w:val="00CC66E1"/>
    <w:rsid w:val="00CC68D0"/>
    <w:rsid w:val="00CC7418"/>
    <w:rsid w:val="00CC74B0"/>
    <w:rsid w:val="00CC7F47"/>
    <w:rsid w:val="00CD1490"/>
    <w:rsid w:val="00CD2D9A"/>
    <w:rsid w:val="00CD442A"/>
    <w:rsid w:val="00CD5D08"/>
    <w:rsid w:val="00CD6356"/>
    <w:rsid w:val="00CD6913"/>
    <w:rsid w:val="00CD72AA"/>
    <w:rsid w:val="00CD74A2"/>
    <w:rsid w:val="00CD7587"/>
    <w:rsid w:val="00CE0004"/>
    <w:rsid w:val="00CE043B"/>
    <w:rsid w:val="00CE0837"/>
    <w:rsid w:val="00CE090E"/>
    <w:rsid w:val="00CE0D94"/>
    <w:rsid w:val="00CE1C89"/>
    <w:rsid w:val="00CE217A"/>
    <w:rsid w:val="00CE25DF"/>
    <w:rsid w:val="00CE39F9"/>
    <w:rsid w:val="00CE47BD"/>
    <w:rsid w:val="00CE56D8"/>
    <w:rsid w:val="00CE5ABF"/>
    <w:rsid w:val="00CE6A95"/>
    <w:rsid w:val="00CF0352"/>
    <w:rsid w:val="00CF1E83"/>
    <w:rsid w:val="00CF2A87"/>
    <w:rsid w:val="00CF2F4F"/>
    <w:rsid w:val="00CF3127"/>
    <w:rsid w:val="00CF3406"/>
    <w:rsid w:val="00CF3F68"/>
    <w:rsid w:val="00CF3FAA"/>
    <w:rsid w:val="00CF43A9"/>
    <w:rsid w:val="00CF5D98"/>
    <w:rsid w:val="00CF6637"/>
    <w:rsid w:val="00CF73E1"/>
    <w:rsid w:val="00CF7C38"/>
    <w:rsid w:val="00D0013B"/>
    <w:rsid w:val="00D005A3"/>
    <w:rsid w:val="00D016B4"/>
    <w:rsid w:val="00D02225"/>
    <w:rsid w:val="00D02F40"/>
    <w:rsid w:val="00D04EF3"/>
    <w:rsid w:val="00D05D2E"/>
    <w:rsid w:val="00D05ED5"/>
    <w:rsid w:val="00D06801"/>
    <w:rsid w:val="00D07B70"/>
    <w:rsid w:val="00D10C87"/>
    <w:rsid w:val="00D111C2"/>
    <w:rsid w:val="00D111E8"/>
    <w:rsid w:val="00D11851"/>
    <w:rsid w:val="00D118B1"/>
    <w:rsid w:val="00D11F12"/>
    <w:rsid w:val="00D1371F"/>
    <w:rsid w:val="00D13BA9"/>
    <w:rsid w:val="00D1509C"/>
    <w:rsid w:val="00D17C57"/>
    <w:rsid w:val="00D2190E"/>
    <w:rsid w:val="00D22018"/>
    <w:rsid w:val="00D226CA"/>
    <w:rsid w:val="00D23092"/>
    <w:rsid w:val="00D24058"/>
    <w:rsid w:val="00D243E6"/>
    <w:rsid w:val="00D24D3B"/>
    <w:rsid w:val="00D24FEF"/>
    <w:rsid w:val="00D25189"/>
    <w:rsid w:val="00D2608E"/>
    <w:rsid w:val="00D267FD"/>
    <w:rsid w:val="00D27187"/>
    <w:rsid w:val="00D27FD4"/>
    <w:rsid w:val="00D315FC"/>
    <w:rsid w:val="00D319BD"/>
    <w:rsid w:val="00D31FDE"/>
    <w:rsid w:val="00D3293E"/>
    <w:rsid w:val="00D3375A"/>
    <w:rsid w:val="00D33830"/>
    <w:rsid w:val="00D34183"/>
    <w:rsid w:val="00D342C1"/>
    <w:rsid w:val="00D3590C"/>
    <w:rsid w:val="00D35B33"/>
    <w:rsid w:val="00D37CE0"/>
    <w:rsid w:val="00D400C9"/>
    <w:rsid w:val="00D40F64"/>
    <w:rsid w:val="00D415E8"/>
    <w:rsid w:val="00D42391"/>
    <w:rsid w:val="00D43449"/>
    <w:rsid w:val="00D4481B"/>
    <w:rsid w:val="00D448B1"/>
    <w:rsid w:val="00D449E9"/>
    <w:rsid w:val="00D46BE7"/>
    <w:rsid w:val="00D46ED6"/>
    <w:rsid w:val="00D47581"/>
    <w:rsid w:val="00D47732"/>
    <w:rsid w:val="00D47F5A"/>
    <w:rsid w:val="00D5052B"/>
    <w:rsid w:val="00D50CFE"/>
    <w:rsid w:val="00D532A7"/>
    <w:rsid w:val="00D54F31"/>
    <w:rsid w:val="00D57182"/>
    <w:rsid w:val="00D57C57"/>
    <w:rsid w:val="00D60100"/>
    <w:rsid w:val="00D6036C"/>
    <w:rsid w:val="00D60EE7"/>
    <w:rsid w:val="00D60F17"/>
    <w:rsid w:val="00D615AB"/>
    <w:rsid w:val="00D61B40"/>
    <w:rsid w:val="00D61D06"/>
    <w:rsid w:val="00D622FF"/>
    <w:rsid w:val="00D62AA1"/>
    <w:rsid w:val="00D63443"/>
    <w:rsid w:val="00D63828"/>
    <w:rsid w:val="00D64C48"/>
    <w:rsid w:val="00D6546A"/>
    <w:rsid w:val="00D65490"/>
    <w:rsid w:val="00D65CE1"/>
    <w:rsid w:val="00D65F0B"/>
    <w:rsid w:val="00D67752"/>
    <w:rsid w:val="00D67971"/>
    <w:rsid w:val="00D7012B"/>
    <w:rsid w:val="00D7048F"/>
    <w:rsid w:val="00D71D26"/>
    <w:rsid w:val="00D72CB4"/>
    <w:rsid w:val="00D72F1A"/>
    <w:rsid w:val="00D733CC"/>
    <w:rsid w:val="00D742A3"/>
    <w:rsid w:val="00D7496A"/>
    <w:rsid w:val="00D74B45"/>
    <w:rsid w:val="00D752F3"/>
    <w:rsid w:val="00D75EBB"/>
    <w:rsid w:val="00D760E0"/>
    <w:rsid w:val="00D76864"/>
    <w:rsid w:val="00D76C0B"/>
    <w:rsid w:val="00D77083"/>
    <w:rsid w:val="00D77712"/>
    <w:rsid w:val="00D77CAE"/>
    <w:rsid w:val="00D77F5A"/>
    <w:rsid w:val="00D8057F"/>
    <w:rsid w:val="00D81936"/>
    <w:rsid w:val="00D820FE"/>
    <w:rsid w:val="00D82FB5"/>
    <w:rsid w:val="00D83425"/>
    <w:rsid w:val="00D84622"/>
    <w:rsid w:val="00D8543D"/>
    <w:rsid w:val="00D8577B"/>
    <w:rsid w:val="00D8651F"/>
    <w:rsid w:val="00D86677"/>
    <w:rsid w:val="00D86AAC"/>
    <w:rsid w:val="00D8723D"/>
    <w:rsid w:val="00D9001F"/>
    <w:rsid w:val="00D90175"/>
    <w:rsid w:val="00D91E17"/>
    <w:rsid w:val="00D929D2"/>
    <w:rsid w:val="00D92B9B"/>
    <w:rsid w:val="00D92F82"/>
    <w:rsid w:val="00D92F99"/>
    <w:rsid w:val="00D94D14"/>
    <w:rsid w:val="00D96502"/>
    <w:rsid w:val="00D96660"/>
    <w:rsid w:val="00D96C8E"/>
    <w:rsid w:val="00D97428"/>
    <w:rsid w:val="00DA10B0"/>
    <w:rsid w:val="00DA1250"/>
    <w:rsid w:val="00DA1C43"/>
    <w:rsid w:val="00DA4C00"/>
    <w:rsid w:val="00DA4EB3"/>
    <w:rsid w:val="00DA52C5"/>
    <w:rsid w:val="00DA60F6"/>
    <w:rsid w:val="00DA6A0E"/>
    <w:rsid w:val="00DA6AB2"/>
    <w:rsid w:val="00DA739C"/>
    <w:rsid w:val="00DB2BBA"/>
    <w:rsid w:val="00DB2FA5"/>
    <w:rsid w:val="00DB40B2"/>
    <w:rsid w:val="00DB4407"/>
    <w:rsid w:val="00DC0868"/>
    <w:rsid w:val="00DC203B"/>
    <w:rsid w:val="00DC367A"/>
    <w:rsid w:val="00DC4074"/>
    <w:rsid w:val="00DC40A2"/>
    <w:rsid w:val="00DC5557"/>
    <w:rsid w:val="00DC5A38"/>
    <w:rsid w:val="00DC5BA9"/>
    <w:rsid w:val="00DC63A2"/>
    <w:rsid w:val="00DC702C"/>
    <w:rsid w:val="00DD014B"/>
    <w:rsid w:val="00DD08AE"/>
    <w:rsid w:val="00DD2FC2"/>
    <w:rsid w:val="00DD31A9"/>
    <w:rsid w:val="00DD3C7C"/>
    <w:rsid w:val="00DD3C84"/>
    <w:rsid w:val="00DD4BF5"/>
    <w:rsid w:val="00DD684F"/>
    <w:rsid w:val="00DD7224"/>
    <w:rsid w:val="00DD7852"/>
    <w:rsid w:val="00DD7F9A"/>
    <w:rsid w:val="00DE15AF"/>
    <w:rsid w:val="00DE17E4"/>
    <w:rsid w:val="00DE27CF"/>
    <w:rsid w:val="00DE333A"/>
    <w:rsid w:val="00DE3B5E"/>
    <w:rsid w:val="00DE41B0"/>
    <w:rsid w:val="00DE54EF"/>
    <w:rsid w:val="00DE64C7"/>
    <w:rsid w:val="00DE7401"/>
    <w:rsid w:val="00DF0B70"/>
    <w:rsid w:val="00DF0FDA"/>
    <w:rsid w:val="00DF1A9B"/>
    <w:rsid w:val="00DF1C37"/>
    <w:rsid w:val="00DF25C7"/>
    <w:rsid w:val="00DF3598"/>
    <w:rsid w:val="00DF3700"/>
    <w:rsid w:val="00DF385F"/>
    <w:rsid w:val="00DF4BAC"/>
    <w:rsid w:val="00DF5257"/>
    <w:rsid w:val="00DF5325"/>
    <w:rsid w:val="00DF5F39"/>
    <w:rsid w:val="00DF651C"/>
    <w:rsid w:val="00DF6E0B"/>
    <w:rsid w:val="00E001E2"/>
    <w:rsid w:val="00E00392"/>
    <w:rsid w:val="00E010A7"/>
    <w:rsid w:val="00E021C3"/>
    <w:rsid w:val="00E02643"/>
    <w:rsid w:val="00E03149"/>
    <w:rsid w:val="00E03233"/>
    <w:rsid w:val="00E048D2"/>
    <w:rsid w:val="00E07940"/>
    <w:rsid w:val="00E10A70"/>
    <w:rsid w:val="00E120D6"/>
    <w:rsid w:val="00E12253"/>
    <w:rsid w:val="00E128E9"/>
    <w:rsid w:val="00E12EEC"/>
    <w:rsid w:val="00E12FBF"/>
    <w:rsid w:val="00E13ED7"/>
    <w:rsid w:val="00E14364"/>
    <w:rsid w:val="00E1462A"/>
    <w:rsid w:val="00E148A0"/>
    <w:rsid w:val="00E14C2B"/>
    <w:rsid w:val="00E174A4"/>
    <w:rsid w:val="00E17AB5"/>
    <w:rsid w:val="00E17BBD"/>
    <w:rsid w:val="00E20232"/>
    <w:rsid w:val="00E21073"/>
    <w:rsid w:val="00E214C7"/>
    <w:rsid w:val="00E216B1"/>
    <w:rsid w:val="00E221C2"/>
    <w:rsid w:val="00E23F86"/>
    <w:rsid w:val="00E24984"/>
    <w:rsid w:val="00E24D4D"/>
    <w:rsid w:val="00E26A0C"/>
    <w:rsid w:val="00E27F92"/>
    <w:rsid w:val="00E30928"/>
    <w:rsid w:val="00E3093D"/>
    <w:rsid w:val="00E30EBB"/>
    <w:rsid w:val="00E32F18"/>
    <w:rsid w:val="00E3413D"/>
    <w:rsid w:val="00E348B2"/>
    <w:rsid w:val="00E34D44"/>
    <w:rsid w:val="00E34F58"/>
    <w:rsid w:val="00E35D61"/>
    <w:rsid w:val="00E36A0D"/>
    <w:rsid w:val="00E37EA2"/>
    <w:rsid w:val="00E40263"/>
    <w:rsid w:val="00E40C4F"/>
    <w:rsid w:val="00E41B90"/>
    <w:rsid w:val="00E42A62"/>
    <w:rsid w:val="00E42B17"/>
    <w:rsid w:val="00E45B73"/>
    <w:rsid w:val="00E4615D"/>
    <w:rsid w:val="00E51B44"/>
    <w:rsid w:val="00E51F56"/>
    <w:rsid w:val="00E51FD6"/>
    <w:rsid w:val="00E5286C"/>
    <w:rsid w:val="00E5319B"/>
    <w:rsid w:val="00E5421B"/>
    <w:rsid w:val="00E54D60"/>
    <w:rsid w:val="00E54E5F"/>
    <w:rsid w:val="00E54F83"/>
    <w:rsid w:val="00E56098"/>
    <w:rsid w:val="00E56B13"/>
    <w:rsid w:val="00E57B59"/>
    <w:rsid w:val="00E610C9"/>
    <w:rsid w:val="00E61FF6"/>
    <w:rsid w:val="00E62309"/>
    <w:rsid w:val="00E62432"/>
    <w:rsid w:val="00E700F6"/>
    <w:rsid w:val="00E720EC"/>
    <w:rsid w:val="00E72A7E"/>
    <w:rsid w:val="00E736EE"/>
    <w:rsid w:val="00E738A3"/>
    <w:rsid w:val="00E74A5F"/>
    <w:rsid w:val="00E75938"/>
    <w:rsid w:val="00E76DBC"/>
    <w:rsid w:val="00E76F5E"/>
    <w:rsid w:val="00E774E4"/>
    <w:rsid w:val="00E80AE9"/>
    <w:rsid w:val="00E81A9A"/>
    <w:rsid w:val="00E81F8B"/>
    <w:rsid w:val="00E83F62"/>
    <w:rsid w:val="00E87779"/>
    <w:rsid w:val="00E87E39"/>
    <w:rsid w:val="00E90C1F"/>
    <w:rsid w:val="00E92FEC"/>
    <w:rsid w:val="00E93224"/>
    <w:rsid w:val="00E932F2"/>
    <w:rsid w:val="00E933E0"/>
    <w:rsid w:val="00E939B9"/>
    <w:rsid w:val="00E947DB"/>
    <w:rsid w:val="00E951BC"/>
    <w:rsid w:val="00E95CCD"/>
    <w:rsid w:val="00E96441"/>
    <w:rsid w:val="00E9663B"/>
    <w:rsid w:val="00E9748C"/>
    <w:rsid w:val="00EA1C1E"/>
    <w:rsid w:val="00EA1F4E"/>
    <w:rsid w:val="00EA210F"/>
    <w:rsid w:val="00EA2F06"/>
    <w:rsid w:val="00EA3587"/>
    <w:rsid w:val="00EA3D61"/>
    <w:rsid w:val="00EA53D6"/>
    <w:rsid w:val="00EA56F3"/>
    <w:rsid w:val="00EA5DAE"/>
    <w:rsid w:val="00EA5F9A"/>
    <w:rsid w:val="00EA63D5"/>
    <w:rsid w:val="00EA7BD9"/>
    <w:rsid w:val="00EB083B"/>
    <w:rsid w:val="00EB0B75"/>
    <w:rsid w:val="00EB1111"/>
    <w:rsid w:val="00EB17A8"/>
    <w:rsid w:val="00EB1AE4"/>
    <w:rsid w:val="00EB1DE8"/>
    <w:rsid w:val="00EB2134"/>
    <w:rsid w:val="00EB2140"/>
    <w:rsid w:val="00EB3065"/>
    <w:rsid w:val="00EB3130"/>
    <w:rsid w:val="00EB31E4"/>
    <w:rsid w:val="00EB47BC"/>
    <w:rsid w:val="00EB4C14"/>
    <w:rsid w:val="00EB67E0"/>
    <w:rsid w:val="00EC0ED4"/>
    <w:rsid w:val="00EC11D1"/>
    <w:rsid w:val="00EC13DA"/>
    <w:rsid w:val="00EC1499"/>
    <w:rsid w:val="00EC19B3"/>
    <w:rsid w:val="00EC291B"/>
    <w:rsid w:val="00EC2BDA"/>
    <w:rsid w:val="00EC3255"/>
    <w:rsid w:val="00EC3273"/>
    <w:rsid w:val="00EC3509"/>
    <w:rsid w:val="00EC3566"/>
    <w:rsid w:val="00EC3789"/>
    <w:rsid w:val="00EC3A15"/>
    <w:rsid w:val="00EC4C51"/>
    <w:rsid w:val="00EC4CFF"/>
    <w:rsid w:val="00EC5B19"/>
    <w:rsid w:val="00EC61C3"/>
    <w:rsid w:val="00EC6314"/>
    <w:rsid w:val="00EC70E9"/>
    <w:rsid w:val="00EC7C37"/>
    <w:rsid w:val="00ED17E4"/>
    <w:rsid w:val="00ED2435"/>
    <w:rsid w:val="00ED401F"/>
    <w:rsid w:val="00ED4B48"/>
    <w:rsid w:val="00ED500A"/>
    <w:rsid w:val="00ED54D9"/>
    <w:rsid w:val="00ED68AC"/>
    <w:rsid w:val="00ED6B8E"/>
    <w:rsid w:val="00ED71F7"/>
    <w:rsid w:val="00EE12A3"/>
    <w:rsid w:val="00EE1EEE"/>
    <w:rsid w:val="00EE30C2"/>
    <w:rsid w:val="00EE32EB"/>
    <w:rsid w:val="00EE356B"/>
    <w:rsid w:val="00EE4A66"/>
    <w:rsid w:val="00EE6F5B"/>
    <w:rsid w:val="00EE77AE"/>
    <w:rsid w:val="00EE796D"/>
    <w:rsid w:val="00EE7F39"/>
    <w:rsid w:val="00EF0876"/>
    <w:rsid w:val="00EF0F98"/>
    <w:rsid w:val="00EF23E7"/>
    <w:rsid w:val="00EF33D9"/>
    <w:rsid w:val="00EF3617"/>
    <w:rsid w:val="00EF38CB"/>
    <w:rsid w:val="00EF42F9"/>
    <w:rsid w:val="00EF5932"/>
    <w:rsid w:val="00EF5E25"/>
    <w:rsid w:val="00EF6C66"/>
    <w:rsid w:val="00EF706B"/>
    <w:rsid w:val="00EF7370"/>
    <w:rsid w:val="00F01ED2"/>
    <w:rsid w:val="00F021A8"/>
    <w:rsid w:val="00F021C7"/>
    <w:rsid w:val="00F025A8"/>
    <w:rsid w:val="00F02ADC"/>
    <w:rsid w:val="00F02EC2"/>
    <w:rsid w:val="00F02F26"/>
    <w:rsid w:val="00F03067"/>
    <w:rsid w:val="00F036C6"/>
    <w:rsid w:val="00F03D65"/>
    <w:rsid w:val="00F04767"/>
    <w:rsid w:val="00F0562B"/>
    <w:rsid w:val="00F06262"/>
    <w:rsid w:val="00F06FA4"/>
    <w:rsid w:val="00F10C2D"/>
    <w:rsid w:val="00F110E8"/>
    <w:rsid w:val="00F112C8"/>
    <w:rsid w:val="00F11A41"/>
    <w:rsid w:val="00F11A81"/>
    <w:rsid w:val="00F11C7E"/>
    <w:rsid w:val="00F12AE6"/>
    <w:rsid w:val="00F135FB"/>
    <w:rsid w:val="00F1428E"/>
    <w:rsid w:val="00F15311"/>
    <w:rsid w:val="00F1536C"/>
    <w:rsid w:val="00F15A4D"/>
    <w:rsid w:val="00F167FF"/>
    <w:rsid w:val="00F171E4"/>
    <w:rsid w:val="00F177D4"/>
    <w:rsid w:val="00F17FC8"/>
    <w:rsid w:val="00F2010E"/>
    <w:rsid w:val="00F209BE"/>
    <w:rsid w:val="00F21563"/>
    <w:rsid w:val="00F25D9E"/>
    <w:rsid w:val="00F269A3"/>
    <w:rsid w:val="00F30412"/>
    <w:rsid w:val="00F32134"/>
    <w:rsid w:val="00F334B7"/>
    <w:rsid w:val="00F33D35"/>
    <w:rsid w:val="00F33DA4"/>
    <w:rsid w:val="00F340E9"/>
    <w:rsid w:val="00F34384"/>
    <w:rsid w:val="00F3538F"/>
    <w:rsid w:val="00F36083"/>
    <w:rsid w:val="00F367A9"/>
    <w:rsid w:val="00F37F9D"/>
    <w:rsid w:val="00F41EF9"/>
    <w:rsid w:val="00F41FC8"/>
    <w:rsid w:val="00F42747"/>
    <w:rsid w:val="00F42D28"/>
    <w:rsid w:val="00F4437B"/>
    <w:rsid w:val="00F44954"/>
    <w:rsid w:val="00F44D47"/>
    <w:rsid w:val="00F44F6E"/>
    <w:rsid w:val="00F44FDC"/>
    <w:rsid w:val="00F450D4"/>
    <w:rsid w:val="00F460C9"/>
    <w:rsid w:val="00F46BEB"/>
    <w:rsid w:val="00F503F0"/>
    <w:rsid w:val="00F50449"/>
    <w:rsid w:val="00F50476"/>
    <w:rsid w:val="00F50A69"/>
    <w:rsid w:val="00F51570"/>
    <w:rsid w:val="00F51EA0"/>
    <w:rsid w:val="00F522BB"/>
    <w:rsid w:val="00F52A44"/>
    <w:rsid w:val="00F53762"/>
    <w:rsid w:val="00F53E55"/>
    <w:rsid w:val="00F54309"/>
    <w:rsid w:val="00F54BFA"/>
    <w:rsid w:val="00F550CB"/>
    <w:rsid w:val="00F60D67"/>
    <w:rsid w:val="00F610AD"/>
    <w:rsid w:val="00F6149C"/>
    <w:rsid w:val="00F61977"/>
    <w:rsid w:val="00F61D5D"/>
    <w:rsid w:val="00F623BE"/>
    <w:rsid w:val="00F624C8"/>
    <w:rsid w:val="00F638C7"/>
    <w:rsid w:val="00F63C2A"/>
    <w:rsid w:val="00F6638D"/>
    <w:rsid w:val="00F705A7"/>
    <w:rsid w:val="00F71E43"/>
    <w:rsid w:val="00F71F5C"/>
    <w:rsid w:val="00F71F86"/>
    <w:rsid w:val="00F73A6F"/>
    <w:rsid w:val="00F73AB7"/>
    <w:rsid w:val="00F73BF2"/>
    <w:rsid w:val="00F74412"/>
    <w:rsid w:val="00F74BD1"/>
    <w:rsid w:val="00F7553A"/>
    <w:rsid w:val="00F75F50"/>
    <w:rsid w:val="00F806E9"/>
    <w:rsid w:val="00F80CB3"/>
    <w:rsid w:val="00F80F12"/>
    <w:rsid w:val="00F81D3B"/>
    <w:rsid w:val="00F822F8"/>
    <w:rsid w:val="00F82511"/>
    <w:rsid w:val="00F82BB9"/>
    <w:rsid w:val="00F82E93"/>
    <w:rsid w:val="00F8425E"/>
    <w:rsid w:val="00F8509E"/>
    <w:rsid w:val="00F86022"/>
    <w:rsid w:val="00F86335"/>
    <w:rsid w:val="00F86E02"/>
    <w:rsid w:val="00F86EE0"/>
    <w:rsid w:val="00F8722A"/>
    <w:rsid w:val="00F8796B"/>
    <w:rsid w:val="00F87E9D"/>
    <w:rsid w:val="00F9077C"/>
    <w:rsid w:val="00F90DB4"/>
    <w:rsid w:val="00F91365"/>
    <w:rsid w:val="00F91555"/>
    <w:rsid w:val="00F916B9"/>
    <w:rsid w:val="00F919E1"/>
    <w:rsid w:val="00F9209B"/>
    <w:rsid w:val="00F92D6C"/>
    <w:rsid w:val="00F93D2E"/>
    <w:rsid w:val="00F94D9D"/>
    <w:rsid w:val="00F9578C"/>
    <w:rsid w:val="00F971FF"/>
    <w:rsid w:val="00F9765A"/>
    <w:rsid w:val="00F97CEB"/>
    <w:rsid w:val="00FA0233"/>
    <w:rsid w:val="00FA0FCE"/>
    <w:rsid w:val="00FA1FCF"/>
    <w:rsid w:val="00FA27C2"/>
    <w:rsid w:val="00FA5E0A"/>
    <w:rsid w:val="00FA5E5A"/>
    <w:rsid w:val="00FA65CE"/>
    <w:rsid w:val="00FB1013"/>
    <w:rsid w:val="00FB1279"/>
    <w:rsid w:val="00FB2160"/>
    <w:rsid w:val="00FB2F50"/>
    <w:rsid w:val="00FB318B"/>
    <w:rsid w:val="00FB330F"/>
    <w:rsid w:val="00FB5881"/>
    <w:rsid w:val="00FB614F"/>
    <w:rsid w:val="00FB7945"/>
    <w:rsid w:val="00FB7970"/>
    <w:rsid w:val="00FC04AD"/>
    <w:rsid w:val="00FC124F"/>
    <w:rsid w:val="00FC2881"/>
    <w:rsid w:val="00FC43A3"/>
    <w:rsid w:val="00FC5C81"/>
    <w:rsid w:val="00FC61E2"/>
    <w:rsid w:val="00FC772D"/>
    <w:rsid w:val="00FC79A9"/>
    <w:rsid w:val="00FC7A79"/>
    <w:rsid w:val="00FC7BA1"/>
    <w:rsid w:val="00FD0854"/>
    <w:rsid w:val="00FD095B"/>
    <w:rsid w:val="00FD10AC"/>
    <w:rsid w:val="00FD1EC0"/>
    <w:rsid w:val="00FD259B"/>
    <w:rsid w:val="00FD3024"/>
    <w:rsid w:val="00FD33AF"/>
    <w:rsid w:val="00FD44DB"/>
    <w:rsid w:val="00FD45E2"/>
    <w:rsid w:val="00FD4DEE"/>
    <w:rsid w:val="00FD53F5"/>
    <w:rsid w:val="00FD5E17"/>
    <w:rsid w:val="00FD64D9"/>
    <w:rsid w:val="00FD6C1A"/>
    <w:rsid w:val="00FD79E4"/>
    <w:rsid w:val="00FE098A"/>
    <w:rsid w:val="00FE22D7"/>
    <w:rsid w:val="00FE2A76"/>
    <w:rsid w:val="00FE2BE4"/>
    <w:rsid w:val="00FE6105"/>
    <w:rsid w:val="00FE631F"/>
    <w:rsid w:val="00FE6FC4"/>
    <w:rsid w:val="00FF0064"/>
    <w:rsid w:val="00FF0D94"/>
    <w:rsid w:val="00FF1701"/>
    <w:rsid w:val="00FF2032"/>
    <w:rsid w:val="00FF21AC"/>
    <w:rsid w:val="00FF4E46"/>
    <w:rsid w:val="00FF5D6C"/>
    <w:rsid w:val="00FF6833"/>
    <w:rsid w:val="00FF7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indow">
      <v:fill color="window" on="f"/>
    </o:shapedefaults>
    <o:shapelayout v:ext="edit">
      <o:idmap v:ext="edit" data="1"/>
    </o:shapelayout>
  </w:shapeDefaults>
  <w:decimalSymbol w:val="."/>
  <w:listSeparator w:val=","/>
  <w15:docId w15:val="{5366F2B7-F1BB-4D38-B0B0-BEEC2517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FF1"/>
  </w:style>
  <w:style w:type="paragraph" w:styleId="Heading1">
    <w:name w:val="heading 1"/>
    <w:basedOn w:val="Normal"/>
    <w:next w:val="Normal"/>
    <w:link w:val="Heading1Char"/>
    <w:uiPriority w:val="99"/>
    <w:qFormat/>
    <w:rsid w:val="0093572D"/>
    <w:p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qFormat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qFormat/>
    <w:rsid w:val="00137000"/>
    <w:pPr>
      <w:spacing w:before="120"/>
      <w:ind w:left="0"/>
    </w:pPr>
    <w:rPr>
      <w:b/>
      <w:bCs/>
      <w:cap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spacing w:after="0"/>
      <w:ind w:left="1100"/>
    </w:pPr>
    <w:rPr>
      <w:sz w:val="18"/>
      <w:szCs w:val="18"/>
    </w:rPr>
  </w:style>
  <w:style w:type="paragraph" w:styleId="TOC2">
    <w:name w:val="toc 2"/>
    <w:basedOn w:val="TOC1"/>
    <w:next w:val="Normal"/>
    <w:uiPriority w:val="39"/>
    <w:qFormat/>
    <w:rsid w:val="000E372F"/>
    <w:pPr>
      <w:spacing w:before="0" w:after="0"/>
      <w:ind w:left="220"/>
    </w:pPr>
    <w:rPr>
      <w:b w:val="0"/>
      <w:bCs w:val="0"/>
      <w:caps w:val="0"/>
      <w:smallCaps/>
    </w:rPr>
  </w:style>
  <w:style w:type="paragraph" w:styleId="TOC3">
    <w:name w:val="toc 3"/>
    <w:basedOn w:val="TOC2"/>
    <w:next w:val="Normal"/>
    <w:uiPriority w:val="39"/>
    <w:qFormat/>
    <w:rsid w:val="000E372F"/>
    <w:pPr>
      <w:ind w:left="440"/>
    </w:pPr>
    <w:rPr>
      <w:i/>
      <w:iCs/>
      <w:smallCaps w:val="0"/>
    </w:rPr>
  </w:style>
  <w:style w:type="paragraph" w:styleId="TOC4">
    <w:name w:val="toc 4"/>
    <w:basedOn w:val="Normal"/>
    <w:next w:val="Normal"/>
    <w:uiPriority w:val="39"/>
    <w:rsid w:val="000E372F"/>
    <w:pPr>
      <w:spacing w:after="0"/>
      <w:ind w:left="660"/>
    </w:pPr>
    <w:rPr>
      <w:sz w:val="18"/>
      <w:szCs w:val="18"/>
    </w:rPr>
  </w:style>
  <w:style w:type="paragraph" w:styleId="TOC5">
    <w:name w:val="toc 5"/>
    <w:basedOn w:val="TOC4"/>
    <w:next w:val="Normal"/>
    <w:uiPriority w:val="39"/>
    <w:rsid w:val="000E372F"/>
    <w:pPr>
      <w:ind w:left="880"/>
    </w:pPr>
  </w:style>
  <w:style w:type="paragraph" w:styleId="TOC7">
    <w:name w:val="toc 7"/>
    <w:basedOn w:val="Normal"/>
    <w:next w:val="Normal"/>
    <w:autoRedefine/>
    <w:uiPriority w:val="39"/>
    <w:rsid w:val="000E372F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E372F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E372F"/>
    <w:pPr>
      <w:spacing w:after="0"/>
      <w:ind w:left="1760"/>
    </w:pPr>
    <w:rPr>
      <w:sz w:val="18"/>
      <w:szCs w:val="18"/>
    </w:r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99"/>
    <w:rsid w:val="00A652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body">
    <w:name w:val="tablebody"/>
    <w:basedOn w:val="Normal"/>
    <w:rsid w:val="00BA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uiPriority w:val="99"/>
    <w:rsid w:val="00BA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0C2A"/>
  </w:style>
  <w:style w:type="paragraph" w:styleId="PlainText">
    <w:name w:val="Plain Text"/>
    <w:basedOn w:val="Normal"/>
    <w:link w:val="PlainTextChar"/>
    <w:uiPriority w:val="99"/>
    <w:unhideWhenUsed/>
    <w:rsid w:val="00EB4C14"/>
    <w:pPr>
      <w:spacing w:after="0" w:line="240" w:lineRule="auto"/>
    </w:pPr>
    <w:rPr>
      <w:rFonts w:ascii="Arial" w:hAnsi="Arial" w:cs="Arial"/>
      <w:sz w:val="20"/>
      <w:szCs w:val="20"/>
      <w:lang w:val="de-DE" w:eastAsia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EB4C14"/>
    <w:rPr>
      <w:rFonts w:ascii="Arial" w:hAnsi="Arial" w:cs="Arial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C14"/>
    <w:rPr>
      <w:rFonts w:ascii="Courier New" w:eastAsia="Arial Unicode MS" w:hAnsi="Courier New" w:cs="Courier New"/>
      <w:sz w:val="18"/>
      <w:szCs w:val="18"/>
    </w:rPr>
  </w:style>
  <w:style w:type="table" w:styleId="LightGrid-Accent5">
    <w:name w:val="Light Grid Accent 5"/>
    <w:basedOn w:val="TableNormal"/>
    <w:uiPriority w:val="62"/>
    <w:rsid w:val="00B842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star">
    <w:name w:val="star"/>
    <w:basedOn w:val="DefaultParagraphFont"/>
    <w:rsid w:val="00D4481B"/>
  </w:style>
  <w:style w:type="paragraph" w:customStyle="1" w:styleId="Default">
    <w:name w:val="Default"/>
    <w:rsid w:val="00F543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text">
    <w:name w:val="Tabletext"/>
    <w:basedOn w:val="Normal"/>
    <w:autoRedefine/>
    <w:uiPriority w:val="99"/>
    <w:rsid w:val="00F110E8"/>
    <w:pPr>
      <w:keepLines/>
      <w:numPr>
        <w:ilvl w:val="2"/>
        <w:numId w:val="20"/>
      </w:numPr>
      <w:spacing w:after="120" w:line="240" w:lineRule="atLeast"/>
    </w:pPr>
  </w:style>
  <w:style w:type="character" w:customStyle="1" w:styleId="tooltipstered">
    <w:name w:val="tooltipstered"/>
    <w:basedOn w:val="DefaultParagraphFont"/>
    <w:rsid w:val="000C07C2"/>
  </w:style>
  <w:style w:type="table" w:customStyle="1" w:styleId="LightGrid-Accent51">
    <w:name w:val="Light Grid - Accent 51"/>
    <w:basedOn w:val="TableNormal"/>
    <w:next w:val="LightGrid-Accent5"/>
    <w:uiPriority w:val="62"/>
    <w:rsid w:val="00831D6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ooltipfieldname">
    <w:name w:val="tooltipfieldname"/>
    <w:basedOn w:val="DefaultParagraphFont"/>
    <w:rsid w:val="00110844"/>
  </w:style>
  <w:style w:type="paragraph" w:customStyle="1" w:styleId="Body">
    <w:name w:val="Body"/>
    <w:basedOn w:val="Normal"/>
    <w:link w:val="BodyChar"/>
    <w:qFormat/>
    <w:rsid w:val="00203B44"/>
    <w:pPr>
      <w:spacing w:line="260" w:lineRule="exact"/>
    </w:pPr>
    <w:rPr>
      <w:rFonts w:ascii="Arial" w:eastAsiaTheme="minorHAnsi" w:hAnsi="Arial" w:cs="Arial"/>
      <w:sz w:val="18"/>
      <w:szCs w:val="18"/>
    </w:rPr>
  </w:style>
  <w:style w:type="character" w:customStyle="1" w:styleId="BodyChar">
    <w:name w:val="Body Char"/>
    <w:basedOn w:val="DefaultParagraphFont"/>
    <w:link w:val="Body"/>
    <w:rsid w:val="00203B44"/>
    <w:rPr>
      <w:rFonts w:ascii="Arial" w:eastAsiaTheme="minorHAnsi" w:hAnsi="Arial" w:cs="Arial"/>
      <w:sz w:val="18"/>
      <w:szCs w:val="18"/>
    </w:rPr>
  </w:style>
  <w:style w:type="character" w:customStyle="1" w:styleId="dw-required">
    <w:name w:val="dw-required"/>
    <w:basedOn w:val="DefaultParagraphFont"/>
    <w:rsid w:val="005921E4"/>
  </w:style>
  <w:style w:type="character" w:customStyle="1" w:styleId="dw-nc-tooltip">
    <w:name w:val="dw-nc-tooltip"/>
    <w:basedOn w:val="DefaultParagraphFont"/>
    <w:rsid w:val="00D6036C"/>
  </w:style>
  <w:style w:type="character" w:customStyle="1" w:styleId="dw-nc-text-danger">
    <w:name w:val="dw-nc-text-danger"/>
    <w:basedOn w:val="DefaultParagraphFont"/>
    <w:rsid w:val="00D6036C"/>
  </w:style>
  <w:style w:type="character" w:customStyle="1" w:styleId="pun">
    <w:name w:val="pun"/>
    <w:basedOn w:val="DefaultParagraphFont"/>
    <w:rsid w:val="00024B54"/>
  </w:style>
  <w:style w:type="character" w:customStyle="1" w:styleId="pln">
    <w:name w:val="pln"/>
    <w:basedOn w:val="DefaultParagraphFont"/>
    <w:rsid w:val="00024B54"/>
  </w:style>
  <w:style w:type="character" w:customStyle="1" w:styleId="str">
    <w:name w:val="str"/>
    <w:basedOn w:val="DefaultParagraphFont"/>
    <w:rsid w:val="00024B54"/>
  </w:style>
  <w:style w:type="character" w:customStyle="1" w:styleId="dec">
    <w:name w:val="dec"/>
    <w:basedOn w:val="DefaultParagraphFont"/>
    <w:rsid w:val="00024B54"/>
  </w:style>
  <w:style w:type="character" w:customStyle="1" w:styleId="tag">
    <w:name w:val="tag"/>
    <w:basedOn w:val="DefaultParagraphFont"/>
    <w:rsid w:val="00024B54"/>
  </w:style>
  <w:style w:type="character" w:customStyle="1" w:styleId="atn">
    <w:name w:val="atn"/>
    <w:basedOn w:val="DefaultParagraphFont"/>
    <w:rsid w:val="00024B54"/>
  </w:style>
  <w:style w:type="character" w:customStyle="1" w:styleId="atv">
    <w:name w:val="atv"/>
    <w:basedOn w:val="DefaultParagraphFont"/>
    <w:rsid w:val="00024B54"/>
  </w:style>
  <w:style w:type="character" w:styleId="HTMLCode">
    <w:name w:val="HTML Code"/>
    <w:basedOn w:val="DefaultParagraphFont"/>
    <w:uiPriority w:val="99"/>
    <w:semiHidden/>
    <w:unhideWhenUsed/>
    <w:rsid w:val="00B628CA"/>
    <w:rPr>
      <w:rFonts w:ascii="Courier New" w:eastAsia="Times New Roman" w:hAnsi="Courier New" w:cs="Courier New"/>
      <w:sz w:val="20"/>
      <w:szCs w:val="20"/>
    </w:rPr>
  </w:style>
  <w:style w:type="paragraph" w:customStyle="1" w:styleId="selectcode">
    <w:name w:val="selectcode"/>
    <w:basedOn w:val="Normal"/>
    <w:rsid w:val="0048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484875"/>
  </w:style>
  <w:style w:type="character" w:customStyle="1" w:styleId="dw-label">
    <w:name w:val="dw-label"/>
    <w:basedOn w:val="DefaultParagraphFont"/>
    <w:rsid w:val="00730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8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3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3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2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62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9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behat.org/en/v2.5/guides/1.gherkin.html" TargetMode="External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medium.com/adobetech/how-to-combine-rest-api-calls-with-javascript-promises-in-node-js-or-openwhisk-d96cbc10f299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ocs.behat.org/en/v2.5/guides/1.gherkin.htm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docs.behat.org/en/v2.5/guides/1.gherkin.html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hyperlink" Target="https://docs.behat.org/en/v2.5/guides/1.gherkin.html" TargetMode="External"/><Relationship Id="rId27" Type="http://schemas.openxmlformats.org/officeDocument/2006/relationships/hyperlink" Target="http://dtd.worldpay.com/v1/paymentService_v1.dtd.html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FF7B71D-AEE3-46BC-90BB-217D2A4737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EAFA26-1849-4208-8B25-BDB8F45EF6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67BBB2-7FF3-4747-A018-AC7FE420BC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C69C9F-8B53-4F66-B2A5-9459111E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17</Pages>
  <Words>2570</Words>
  <Characters>14652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dmc Wordvorlage</vt:lpstr>
    </vt:vector>
  </TitlesOfParts>
  <Company>büro für gestaltung</Company>
  <LinksUpToDate>false</LinksUpToDate>
  <CharactersWithSpaces>17188</CharactersWithSpaces>
  <SharedDoc>false</SharedDoc>
  <HLinks>
    <vt:vector size="18" baseType="variant">
      <vt:variant>
        <vt:i4>2424939</vt:i4>
      </vt:variant>
      <vt:variant>
        <vt:i4>294</vt:i4>
      </vt:variant>
      <vt:variant>
        <vt:i4>0</vt:i4>
      </vt:variant>
      <vt:variant>
        <vt:i4>5</vt:i4>
      </vt:variant>
      <vt:variant>
        <vt:lpwstr>http://www.w3.org/standards/webdesign/</vt:lpwstr>
      </vt:variant>
      <vt:variant>
        <vt:lpwstr/>
      </vt:variant>
      <vt:variant>
        <vt:i4>4653127</vt:i4>
      </vt:variant>
      <vt:variant>
        <vt:i4>288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  <vt:variant>
        <vt:i4>4653127</vt:i4>
      </vt:variant>
      <vt:variant>
        <vt:i4>285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kfranz</dc:creator>
  <cp:lastModifiedBy>Nishikant .</cp:lastModifiedBy>
  <cp:revision>131</cp:revision>
  <cp:lastPrinted>2011-05-09T17:50:00Z</cp:lastPrinted>
  <dcterms:created xsi:type="dcterms:W3CDTF">2019-03-20T12:57:00Z</dcterms:created>
  <dcterms:modified xsi:type="dcterms:W3CDTF">2019-09-03T10:22:00Z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.Tracking">
    <vt:lpwstr>true</vt:lpwstr>
  </property>
  <property fmtid="{D5CDD505-2E9C-101B-9397-08002B2CF9AE}" pid="3" name="DV.DocumentId">
    <vt:lpwstr>shUcdIcMe1GBWYOuDXYZSJ</vt:lpwstr>
  </property>
  <property fmtid="{D5CDD505-2E9C-101B-9397-08002B2CF9AE}" pid="4" name="DV.VersionId">
    <vt:lpwstr>mLUWaqxML3JxXcjwiS0aMY</vt:lpwstr>
  </property>
  <property fmtid="{D5CDD505-2E9C-101B-9397-08002B2CF9AE}" pid="5" name="DV.MergeIncapabilityFlags">
    <vt:i4>0</vt:i4>
  </property>
</Properties>
</file>